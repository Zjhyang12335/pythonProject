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31" w:rsidRDefault="00847D20">
      <w:pPr>
        <w:pStyle w:val="2"/>
        <w:numPr>
          <w:ilvl w:val="0"/>
          <w:numId w:val="0"/>
        </w:numPr>
      </w:pPr>
      <w:r>
        <w:rPr>
          <w:rFonts w:hint="eastAsia"/>
        </w:rPr>
        <w:t>Python</w:t>
      </w:r>
      <w:r>
        <w:rPr>
          <w:rFonts w:hint="eastAsia"/>
        </w:rPr>
        <w:t>课后题答案</w:t>
      </w: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概述</w:t>
      </w:r>
    </w:p>
    <w:p w:rsidR="00497731" w:rsidDel="00847D20" w:rsidRDefault="00847D20" w:rsidP="00847D20">
      <w:pPr>
        <w:pStyle w:val="4"/>
        <w:ind w:left="720"/>
        <w:rPr>
          <w:del w:id="0" w:author="hp" w:date="2023-06-14T10:22:00Z"/>
        </w:rPr>
        <w:pPrChange w:id="1" w:author="hp" w:date="2023-06-14T10:22:00Z">
          <w:pPr>
            <w:pStyle w:val="4"/>
            <w:numPr>
              <w:numId w:val="3"/>
            </w:numPr>
            <w:ind w:left="720" w:hanging="720"/>
          </w:pPr>
        </w:pPrChange>
      </w:pPr>
      <w:del w:id="2" w:author="hp" w:date="2023-06-14T10:22:00Z">
        <w:r w:rsidDel="00847D20">
          <w:rPr>
            <w:rFonts w:hint="eastAsia"/>
          </w:rPr>
          <w:delText>填空题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3" w:author="hp" w:date="2023-06-14T10:22:00Z"/>
        </w:rPr>
        <w:pPrChange w:id="4" w:author="hp" w:date="2023-06-14T10:22:00Z">
          <w:pPr>
            <w:pStyle w:val="ad"/>
            <w:numPr>
              <w:numId w:val="4"/>
            </w:numPr>
            <w:ind w:left="360" w:firstLineChars="0" w:hanging="360"/>
          </w:pPr>
        </w:pPrChange>
      </w:pPr>
      <w:del w:id="5" w:author="hp" w:date="2023-06-14T10:22:00Z">
        <w:r w:rsidDel="00847D20">
          <w:rPr>
            <w:rFonts w:hint="eastAsia"/>
          </w:rPr>
          <w:delText>对象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6" w:author="hp" w:date="2023-06-14T10:22:00Z"/>
        </w:rPr>
        <w:pPrChange w:id="7" w:author="hp" w:date="2023-06-14T10:22:00Z">
          <w:pPr>
            <w:pStyle w:val="ad"/>
            <w:numPr>
              <w:numId w:val="4"/>
            </w:numPr>
            <w:ind w:left="360" w:firstLineChars="0" w:hanging="360"/>
          </w:pPr>
        </w:pPrChange>
      </w:pPr>
      <w:del w:id="8" w:author="hp" w:date="2023-06-14T10:22:00Z">
        <w:r w:rsidDel="00847D20">
          <w:rPr>
            <w:rFonts w:hint="eastAsia"/>
          </w:rPr>
          <w:delText>可移植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9" w:author="hp" w:date="2023-06-14T10:22:00Z"/>
        </w:rPr>
        <w:pPrChange w:id="10" w:author="hp" w:date="2023-06-14T10:22:00Z">
          <w:pPr>
            <w:pStyle w:val="ad"/>
            <w:numPr>
              <w:numId w:val="4"/>
            </w:numPr>
            <w:ind w:left="360" w:firstLineChars="0" w:hanging="360"/>
          </w:pPr>
        </w:pPrChange>
      </w:pPr>
      <w:del w:id="11" w:author="hp" w:date="2023-06-14T10:22:00Z">
        <w:r w:rsidDel="00847D20">
          <w:rPr>
            <w:rFonts w:hint="eastAsia"/>
          </w:rPr>
          <w:delText>字节码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12" w:author="hp" w:date="2023-06-14T10:22:00Z"/>
        </w:rPr>
        <w:pPrChange w:id="13" w:author="hp" w:date="2023-06-14T10:22:00Z">
          <w:pPr>
            <w:pStyle w:val="ad"/>
            <w:numPr>
              <w:numId w:val="4"/>
            </w:numPr>
            <w:ind w:left="360" w:firstLineChars="0" w:hanging="360"/>
          </w:pPr>
        </w:pPrChange>
      </w:pPr>
      <w:del w:id="14" w:author="hp" w:date="2023-06-14T10:22:00Z">
        <w:r w:rsidDel="00847D20">
          <w:rPr>
            <w:rFonts w:hint="eastAsia"/>
          </w:rPr>
          <w:delText>UTF-8</w:delText>
        </w:r>
      </w:del>
    </w:p>
    <w:p w:rsidR="00497731" w:rsidDel="00847D20" w:rsidRDefault="00847D20" w:rsidP="00847D20">
      <w:pPr>
        <w:pStyle w:val="4"/>
        <w:ind w:left="720"/>
        <w:rPr>
          <w:del w:id="15" w:author="hp" w:date="2023-06-14T10:22:00Z"/>
        </w:rPr>
        <w:pPrChange w:id="16" w:author="hp" w:date="2023-06-14T10:22:00Z">
          <w:pPr>
            <w:pStyle w:val="4"/>
            <w:numPr>
              <w:numId w:val="3"/>
            </w:numPr>
            <w:ind w:left="720" w:hanging="720"/>
          </w:pPr>
        </w:pPrChange>
      </w:pPr>
      <w:del w:id="17" w:author="hp" w:date="2023-06-14T10:22:00Z">
        <w:r w:rsidDel="00847D20">
          <w:rPr>
            <w:rFonts w:hint="eastAsia"/>
          </w:rPr>
          <w:delText>判断题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18" w:author="hp" w:date="2023-06-14T10:22:00Z"/>
        </w:rPr>
        <w:pPrChange w:id="19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20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21" w:author="hp" w:date="2023-06-14T10:22:00Z"/>
        </w:rPr>
        <w:pPrChange w:id="22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23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24" w:author="hp" w:date="2023-06-14T10:22:00Z"/>
        </w:rPr>
        <w:pPrChange w:id="25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26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27" w:author="hp" w:date="2023-06-14T10:22:00Z"/>
        </w:rPr>
        <w:pPrChange w:id="28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29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30" w:author="hp" w:date="2023-06-14T10:22:00Z"/>
        </w:rPr>
        <w:pPrChange w:id="31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32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33" w:author="hp" w:date="2023-06-14T10:22:00Z"/>
        </w:rPr>
        <w:pPrChange w:id="34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35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36" w:author="hp" w:date="2023-06-14T10:22:00Z"/>
        </w:rPr>
        <w:pPrChange w:id="37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38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39" w:author="hp" w:date="2023-06-14T10:22:00Z"/>
        </w:rPr>
        <w:pPrChange w:id="40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41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42" w:author="hp" w:date="2023-06-14T10:22:00Z"/>
        </w:rPr>
        <w:pPrChange w:id="43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44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45" w:author="hp" w:date="2023-06-14T10:22:00Z"/>
        </w:rPr>
        <w:pPrChange w:id="46" w:author="hp" w:date="2023-06-14T10:22:00Z">
          <w:pPr>
            <w:pStyle w:val="ad"/>
            <w:numPr>
              <w:numId w:val="5"/>
            </w:numPr>
            <w:ind w:left="360" w:firstLineChars="0" w:hanging="360"/>
          </w:pPr>
        </w:pPrChange>
      </w:pPr>
      <w:del w:id="47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 w:rsidP="00847D20">
      <w:pPr>
        <w:pStyle w:val="4"/>
        <w:ind w:left="720"/>
        <w:rPr>
          <w:del w:id="48" w:author="hp" w:date="2023-06-14T10:22:00Z"/>
        </w:rPr>
        <w:pPrChange w:id="49" w:author="hp" w:date="2023-06-14T10:22:00Z">
          <w:pPr>
            <w:pStyle w:val="4"/>
            <w:numPr>
              <w:numId w:val="3"/>
            </w:numPr>
            <w:ind w:left="720" w:hanging="720"/>
          </w:pPr>
        </w:pPrChange>
      </w:pPr>
      <w:del w:id="50" w:author="hp" w:date="2023-06-14T10:22:00Z">
        <w:r w:rsidDel="00847D20">
          <w:rPr>
            <w:rFonts w:hint="eastAsia"/>
          </w:rPr>
          <w:delText>选择题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51" w:author="hp" w:date="2023-06-14T10:22:00Z"/>
        </w:rPr>
        <w:pPrChange w:id="52" w:author="hp" w:date="2023-06-14T10:22:00Z">
          <w:pPr>
            <w:pStyle w:val="ad"/>
            <w:numPr>
              <w:numId w:val="6"/>
            </w:numPr>
            <w:ind w:left="360" w:firstLineChars="0" w:hanging="360"/>
          </w:pPr>
        </w:pPrChange>
      </w:pPr>
      <w:del w:id="53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54" w:author="hp" w:date="2023-06-14T10:22:00Z"/>
        </w:rPr>
        <w:pPrChange w:id="55" w:author="hp" w:date="2023-06-14T10:22:00Z">
          <w:pPr>
            <w:pStyle w:val="ad"/>
            <w:numPr>
              <w:numId w:val="6"/>
            </w:numPr>
            <w:ind w:left="360" w:firstLineChars="0" w:hanging="360"/>
          </w:pPr>
        </w:pPrChange>
      </w:pPr>
      <w:del w:id="56" w:author="hp" w:date="2023-06-14T10:22:00Z">
        <w:r w:rsidDel="00847D20">
          <w:rPr>
            <w:rFonts w:hint="eastAsia"/>
          </w:rPr>
          <w:delText>ABCD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57" w:author="hp" w:date="2023-06-14T10:22:00Z"/>
        </w:rPr>
        <w:pPrChange w:id="58" w:author="hp" w:date="2023-06-14T10:22:00Z">
          <w:pPr>
            <w:pStyle w:val="ad"/>
            <w:numPr>
              <w:numId w:val="6"/>
            </w:numPr>
            <w:ind w:left="360" w:firstLineChars="0" w:hanging="360"/>
          </w:pPr>
        </w:pPrChange>
      </w:pPr>
      <w:del w:id="59" w:author="hp" w:date="2023-06-14T10:22:00Z">
        <w:r w:rsidDel="00847D20">
          <w:rPr>
            <w:rFonts w:hint="eastAsia"/>
          </w:rPr>
          <w:delText>B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60" w:author="hp" w:date="2023-06-14T10:22:00Z"/>
        </w:rPr>
        <w:pPrChange w:id="61" w:author="hp" w:date="2023-06-14T10:22:00Z">
          <w:pPr>
            <w:pStyle w:val="ad"/>
            <w:numPr>
              <w:numId w:val="6"/>
            </w:numPr>
            <w:ind w:left="360" w:firstLineChars="0" w:hanging="360"/>
          </w:pPr>
        </w:pPrChange>
      </w:pPr>
      <w:del w:id="62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 w:rsidP="00847D20">
      <w:pPr>
        <w:pStyle w:val="ad"/>
        <w:ind w:left="720" w:firstLineChars="0" w:firstLine="0"/>
        <w:rPr>
          <w:del w:id="63" w:author="hp" w:date="2023-06-14T10:22:00Z"/>
        </w:rPr>
        <w:pPrChange w:id="64" w:author="hp" w:date="2023-06-14T10:22:00Z">
          <w:pPr>
            <w:pStyle w:val="ad"/>
            <w:numPr>
              <w:numId w:val="6"/>
            </w:numPr>
            <w:ind w:left="360" w:firstLineChars="0" w:hanging="360"/>
          </w:pPr>
        </w:pPrChange>
      </w:pPr>
      <w:del w:id="65" w:author="hp" w:date="2023-06-14T10:22:00Z">
        <w:r w:rsidDel="00847D20">
          <w:rPr>
            <w:rFonts w:hint="eastAsia"/>
          </w:rPr>
          <w:delText>D</w:delText>
        </w:r>
      </w:del>
    </w:p>
    <w:p w:rsidR="00497731" w:rsidDel="00847D20" w:rsidRDefault="00847D20" w:rsidP="00847D20">
      <w:pPr>
        <w:pStyle w:val="4"/>
        <w:ind w:left="720"/>
        <w:rPr>
          <w:del w:id="66" w:author="hp" w:date="2023-06-14T10:22:00Z"/>
        </w:rPr>
        <w:pPrChange w:id="67" w:author="hp" w:date="2023-06-14T10:22:00Z">
          <w:pPr>
            <w:pStyle w:val="4"/>
            <w:numPr>
              <w:numId w:val="3"/>
            </w:numPr>
            <w:ind w:left="720" w:hanging="720"/>
          </w:pPr>
        </w:pPrChange>
      </w:pPr>
      <w:del w:id="68" w:author="hp" w:date="2023-06-14T10:22:00Z">
        <w:r w:rsidDel="00847D20">
          <w:rPr>
            <w:rFonts w:hint="eastAsia"/>
          </w:rPr>
          <w:delText>简答题。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69" w:author="hp" w:date="2023-06-14T10:22:00Z"/>
        </w:rPr>
        <w:pPrChange w:id="70" w:author="hp" w:date="2023-06-14T10:22:00Z">
          <w:pPr>
            <w:spacing w:line="360" w:lineRule="auto"/>
          </w:pPr>
        </w:pPrChange>
      </w:pPr>
      <w:del w:id="71" w:author="hp" w:date="2023-06-14T10:22:00Z"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．</w:delText>
        </w:r>
        <w:r w:rsidDel="00847D20">
          <w:rPr>
            <w:rFonts w:hint="eastAsia"/>
          </w:rPr>
          <w:delText xml:space="preserve"> Python</w:delText>
        </w:r>
        <w:r w:rsidDel="00847D20">
          <w:rPr>
            <w:rFonts w:hint="eastAsia"/>
          </w:rPr>
          <w:delText>具有的特点如下：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72" w:author="hp" w:date="2023-06-14T10:22:00Z"/>
        </w:rPr>
        <w:pPrChange w:id="73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74" w:author="hp" w:date="2023-06-14T10:22:00Z">
        <w:r w:rsidDel="00847D20">
          <w:rPr>
            <w:rFonts w:hint="eastAsia"/>
          </w:rPr>
          <w:delText>简单易学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75" w:author="hp" w:date="2023-06-14T10:22:00Z"/>
        </w:rPr>
        <w:pPrChange w:id="76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77" w:author="hp" w:date="2023-06-14T10:22:00Z">
        <w:r w:rsidDel="00847D20">
          <w:rPr>
            <w:rFonts w:hint="eastAsia"/>
          </w:rPr>
          <w:delText>开源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78" w:author="hp" w:date="2023-06-14T10:22:00Z"/>
        </w:rPr>
        <w:pPrChange w:id="79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80" w:author="hp" w:date="2023-06-14T10:22:00Z">
        <w:r w:rsidDel="00847D20">
          <w:rPr>
            <w:rFonts w:hint="eastAsia"/>
          </w:rPr>
          <w:delText>高级语言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81" w:author="hp" w:date="2023-06-14T10:22:00Z"/>
        </w:rPr>
        <w:pPrChange w:id="82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83" w:author="hp" w:date="2023-06-14T10:22:00Z">
        <w:r w:rsidDel="00847D20">
          <w:rPr>
            <w:rFonts w:hint="eastAsia"/>
          </w:rPr>
          <w:delText>可移植性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84" w:author="hp" w:date="2023-06-14T10:22:00Z"/>
        </w:rPr>
        <w:pPrChange w:id="85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86" w:author="hp" w:date="2023-06-14T10:22:00Z">
        <w:r w:rsidDel="00847D20">
          <w:rPr>
            <w:rFonts w:hint="eastAsia"/>
          </w:rPr>
          <w:delText>解释性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87" w:author="hp" w:date="2023-06-14T10:22:00Z"/>
        </w:rPr>
        <w:pPrChange w:id="88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89" w:author="hp" w:date="2023-06-14T10:22:00Z">
        <w:r w:rsidDel="00847D20">
          <w:rPr>
            <w:rFonts w:hint="eastAsia"/>
          </w:rPr>
          <w:delText>面向对象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90" w:author="hp" w:date="2023-06-14T10:22:00Z"/>
        </w:rPr>
        <w:pPrChange w:id="91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92" w:author="hp" w:date="2023-06-14T10:22:00Z">
        <w:r w:rsidDel="00847D20">
          <w:rPr>
            <w:rFonts w:hint="eastAsia"/>
          </w:rPr>
          <w:delText>可扩展性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93" w:author="hp" w:date="2023-06-14T10:22:00Z"/>
        </w:rPr>
        <w:pPrChange w:id="94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95" w:author="hp" w:date="2023-06-14T10:22:00Z">
        <w:r w:rsidDel="00847D20">
          <w:rPr>
            <w:rFonts w:hint="eastAsia"/>
          </w:rPr>
          <w:delText>丰富的库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96" w:author="hp" w:date="2023-06-14T10:22:00Z"/>
        </w:rPr>
        <w:pPrChange w:id="97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98" w:author="hp" w:date="2023-06-14T10:22:00Z">
        <w:r w:rsidDel="00847D20">
          <w:rPr>
            <w:rFonts w:hint="eastAsia"/>
          </w:rPr>
          <w:delText>规范的代码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99" w:author="hp" w:date="2023-06-14T10:22:00Z"/>
        </w:rPr>
        <w:pPrChange w:id="100" w:author="hp" w:date="2023-06-14T10:22:00Z">
          <w:pPr>
            <w:spacing w:line="360" w:lineRule="auto"/>
          </w:pPr>
        </w:pPrChange>
      </w:pPr>
      <w:del w:id="101" w:author="hp" w:date="2023-06-14T10:22:00Z">
        <w:r w:rsidDel="00847D20">
          <w:rPr>
            <w:rFonts w:hint="eastAsia"/>
          </w:rPr>
          <w:delText>2. Python</w:delText>
        </w:r>
        <w:r w:rsidDel="00847D20">
          <w:rPr>
            <w:rFonts w:hint="eastAsia"/>
          </w:rPr>
          <w:delText>可以应用在下列领域：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02" w:author="hp" w:date="2023-06-14T10:22:00Z"/>
        </w:rPr>
        <w:pPrChange w:id="103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04" w:author="hp" w:date="2023-06-14T10:22:00Z">
        <w:r w:rsidDel="00847D20">
          <w:rPr>
            <w:rFonts w:hint="eastAsia"/>
          </w:rPr>
          <w:delText>web</w:delText>
        </w:r>
        <w:r w:rsidDel="00847D20">
          <w:rPr>
            <w:rFonts w:hint="eastAsia"/>
          </w:rPr>
          <w:delText>应用开发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05" w:author="hp" w:date="2023-06-14T10:22:00Z"/>
        </w:rPr>
        <w:pPrChange w:id="106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07" w:author="hp" w:date="2023-06-14T10:22:00Z">
        <w:r w:rsidDel="00847D20">
          <w:rPr>
            <w:rFonts w:hint="eastAsia"/>
          </w:rPr>
          <w:delText>操作系统管理、</w:delText>
        </w:r>
        <w:r w:rsidDel="00847D20">
          <w:delText>服务器运维的自动化脚本</w:delText>
        </w:r>
        <w:r w:rsidDel="00847D20">
          <w:delText> 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08" w:author="hp" w:date="2023-06-14T10:22:00Z"/>
        </w:rPr>
        <w:pPrChange w:id="109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10" w:author="hp" w:date="2023-06-14T10:22:00Z">
        <w:r w:rsidDel="00847D20">
          <w:rPr>
            <w:rFonts w:hint="eastAsia"/>
          </w:rPr>
          <w:delText>科学计算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11" w:author="hp" w:date="2023-06-14T10:22:00Z"/>
        </w:rPr>
        <w:pPrChange w:id="112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13" w:author="hp" w:date="2023-06-14T10:22:00Z">
        <w:r w:rsidDel="00847D20">
          <w:rPr>
            <w:rFonts w:hint="eastAsia"/>
          </w:rPr>
          <w:delText>桌面软件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14" w:author="hp" w:date="2023-06-14T10:22:00Z"/>
        </w:rPr>
        <w:pPrChange w:id="115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16" w:author="hp" w:date="2023-06-14T10:22:00Z">
        <w:r w:rsidDel="00847D20">
          <w:delText>服务器软件（网络软件）</w:delText>
        </w:r>
        <w:r w:rsidDel="00847D20">
          <w:delText xml:space="preserve"> 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17" w:author="hp" w:date="2023-06-14T10:22:00Z"/>
        </w:rPr>
        <w:pPrChange w:id="118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19" w:author="hp" w:date="2023-06-14T10:22:00Z">
        <w:r w:rsidDel="00847D20">
          <w:rPr>
            <w:rFonts w:hint="eastAsia"/>
          </w:rPr>
          <w:delText>游戏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20" w:author="hp" w:date="2023-06-14T10:22:00Z"/>
        </w:rPr>
        <w:pPrChange w:id="121" w:author="hp" w:date="2023-06-14T10:22:00Z">
          <w:pPr>
            <w:pStyle w:val="ad"/>
            <w:numPr>
              <w:numId w:val="7"/>
            </w:numPr>
            <w:spacing w:line="360" w:lineRule="auto"/>
            <w:ind w:left="480" w:firstLineChars="0" w:hanging="54"/>
          </w:pPr>
        </w:pPrChange>
      </w:pPr>
      <w:del w:id="122" w:author="hp" w:date="2023-06-14T10:22:00Z">
        <w:r w:rsidDel="00847D20">
          <w:rPr>
            <w:rFonts w:hint="eastAsia"/>
          </w:rPr>
          <w:delText>构思实现，</w:delText>
        </w:r>
        <w:r w:rsidDel="00847D20">
          <w:delText>产品早期原型和迭代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23" w:author="hp" w:date="2023-06-14T10:22:00Z"/>
        </w:rPr>
        <w:pPrChange w:id="124" w:author="hp" w:date="2023-06-14T10:22:00Z">
          <w:pPr>
            <w:spacing w:line="360" w:lineRule="auto"/>
          </w:pPr>
        </w:pPrChange>
      </w:pPr>
      <w:del w:id="125" w:author="hp" w:date="2023-06-14T10:22:00Z">
        <w:r w:rsidDel="00847D20">
          <w:rPr>
            <w:rFonts w:hint="eastAsia"/>
          </w:rPr>
          <w:delText xml:space="preserve">3. 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和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的区别如下：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26" w:author="hp" w:date="2023-06-14T10:22:00Z"/>
          <w:b/>
        </w:rPr>
        <w:pPrChange w:id="127" w:author="hp" w:date="2023-06-14T10:22:00Z">
          <w:pPr>
            <w:spacing w:line="360" w:lineRule="auto"/>
            <w:ind w:firstLineChars="163" w:firstLine="391"/>
          </w:pPr>
        </w:pPrChange>
      </w:pPr>
      <w:del w:id="128" w:author="hp" w:date="2023-06-14T10:22:00Z">
        <w:r w:rsidDel="00847D20">
          <w:tab/>
        </w:r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）在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中，输出数据使用的是</w:delText>
        </w:r>
        <w:r w:rsidDel="00847D20">
          <w:rPr>
            <w:rFonts w:hint="eastAsia"/>
          </w:rPr>
          <w:delText>print</w:delText>
        </w:r>
        <w:r w:rsidDel="00847D20">
          <w:rPr>
            <w:rFonts w:hint="eastAsia"/>
          </w:rPr>
          <w:delText>语句。但是在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中，</w:delText>
        </w:r>
        <w:r w:rsidDel="00847D20">
          <w:delText xml:space="preserve"> print</w:delText>
        </w:r>
        <w:r w:rsidDel="00847D20">
          <w:rPr>
            <w:rFonts w:hint="eastAsia"/>
          </w:rPr>
          <w:delText>语句没有了，取而代之的是</w:delText>
        </w:r>
        <w:r w:rsidDel="00847D20">
          <w:delText>print()</w:delText>
        </w:r>
        <w:r w:rsidDel="00847D20">
          <w:rPr>
            <w:rFonts w:hint="eastAsia"/>
          </w:rPr>
          <w:delText>函数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29" w:author="hp" w:date="2023-06-14T10:22:00Z"/>
        </w:rPr>
        <w:pPrChange w:id="130" w:author="hp" w:date="2023-06-14T10:22:00Z">
          <w:pPr>
            <w:spacing w:line="360" w:lineRule="auto"/>
            <w:ind w:firstLine="391"/>
          </w:pPr>
        </w:pPrChange>
      </w:pPr>
      <w:del w:id="131" w:author="hp" w:date="2023-06-14T10:22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</w:delText>
        </w:r>
        <w:r w:rsidDel="00847D20">
          <w:rPr>
            <w:rFonts w:hint="eastAsia"/>
          </w:rPr>
          <w:delText>python2</w:delText>
        </w:r>
        <w:r w:rsidDel="00847D20">
          <w:rPr>
            <w:rFonts w:hint="eastAsia"/>
          </w:rPr>
          <w:delText>有</w:delText>
        </w:r>
        <w:r w:rsidDel="00847D20">
          <w:rPr>
            <w:rFonts w:hint="eastAsia"/>
          </w:rPr>
          <w:delText>ASCII Str()</w:delText>
        </w:r>
        <w:r w:rsidDel="00847D20">
          <w:rPr>
            <w:rFonts w:hint="eastAsia"/>
          </w:rPr>
          <w:delText>类型，</w:delText>
        </w:r>
        <w:r w:rsidDel="00847D20">
          <w:rPr>
            <w:rFonts w:hint="eastAsia"/>
          </w:rPr>
          <w:delText>unicode()</w:delText>
        </w:r>
        <w:r w:rsidDel="00847D20">
          <w:rPr>
            <w:rFonts w:hint="eastAsia"/>
          </w:rPr>
          <w:delText>是单独的，不是</w:delText>
        </w:r>
        <w:r w:rsidDel="00847D20">
          <w:rPr>
            <w:rFonts w:hint="eastAsia"/>
          </w:rPr>
          <w:delText>byte</w:delText>
        </w:r>
        <w:r w:rsidDel="00847D20">
          <w:rPr>
            <w:rFonts w:hint="eastAsia"/>
          </w:rPr>
          <w:delText>类型。在</w:delText>
        </w:r>
        <w:r w:rsidDel="00847D20">
          <w:rPr>
            <w:rFonts w:hint="eastAsia"/>
          </w:rPr>
          <w:delText>p</w:delText>
        </w:r>
        <w:r w:rsidDel="00847D20">
          <w:delText>ython</w:delText>
        </w:r>
        <w:r w:rsidDel="00847D20">
          <w:rPr>
            <w:rFonts w:hint="eastAsia"/>
          </w:rPr>
          <w:delText>3.x</w:delText>
        </w:r>
        <w:r w:rsidDel="00847D20">
          <w:rPr>
            <w:rFonts w:hint="eastAsia"/>
          </w:rPr>
          <w:delText>版本的源代码中，默认使用的是</w:delText>
        </w:r>
        <w:r w:rsidDel="00847D20">
          <w:rPr>
            <w:rFonts w:hint="eastAsia"/>
          </w:rPr>
          <w:delText>UTF-8</w:delText>
        </w:r>
        <w:r w:rsidDel="00847D20">
          <w:rPr>
            <w:rFonts w:hint="eastAsia"/>
          </w:rPr>
          <w:delText>编码，从而可以很好的支持中文字符。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32" w:author="hp" w:date="2023-06-14T10:22:00Z"/>
        </w:rPr>
        <w:pPrChange w:id="133" w:author="hp" w:date="2023-06-14T10:22:00Z">
          <w:pPr>
            <w:spacing w:line="360" w:lineRule="auto"/>
            <w:ind w:firstLine="391"/>
          </w:pPr>
        </w:pPrChange>
      </w:pPr>
      <w:del w:id="134" w:author="hp" w:date="2023-06-14T10:22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3</w:delText>
        </w:r>
        <w:r w:rsidDel="00847D20">
          <w:rPr>
            <w:rFonts w:hint="eastAsia"/>
          </w:rPr>
          <w:delText>）在</w:delText>
        </w:r>
        <w:r w:rsidDel="00847D20">
          <w:rPr>
            <w:rFonts w:hint="eastAsia"/>
          </w:rPr>
          <w:delText>p</w:delText>
        </w:r>
        <w:r w:rsidDel="00847D20">
          <w:delText>ython 2.x</w:delText>
        </w:r>
        <w:r w:rsidDel="00847D20">
          <w:rPr>
            <w:rFonts w:hint="eastAsia"/>
          </w:rPr>
          <w:delText>中，使用运算符</w:delText>
        </w:r>
        <w:r w:rsidDel="00847D20">
          <w:delText>/</w:delText>
        </w:r>
        <w:r w:rsidDel="00847D20">
          <w:rPr>
            <w:rFonts w:hint="eastAsia"/>
          </w:rPr>
          <w:delText>进行除法运算，整数相除的结果是一个整数，浮点数除法会保留小数点的部分得到一个浮点数的结果。在</w:delText>
        </w:r>
        <w:r w:rsidDel="00847D20">
          <w:rPr>
            <w:rFonts w:hint="eastAsia"/>
          </w:rPr>
          <w:delText>p</w:delText>
        </w:r>
        <w:r w:rsidDel="00847D20">
          <w:delText>ython 3.x</w:delText>
        </w:r>
        <w:r w:rsidDel="00847D20">
          <w:rPr>
            <w:rFonts w:hint="eastAsia"/>
          </w:rPr>
          <w:delText>中使用运算符</w:delText>
        </w:r>
        <w:r w:rsidDel="00847D20">
          <w:delText>/</w:delText>
        </w:r>
        <w:r w:rsidDel="00847D20">
          <w:rPr>
            <w:rFonts w:hint="eastAsia"/>
          </w:rPr>
          <w:delText>进行除法，整数之间的相除，结果也会是浮点数。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35" w:author="hp" w:date="2023-06-14T10:22:00Z"/>
        </w:rPr>
        <w:pPrChange w:id="136" w:author="hp" w:date="2023-06-14T10:22:00Z">
          <w:pPr>
            <w:spacing w:line="360" w:lineRule="auto"/>
            <w:ind w:firstLine="391"/>
          </w:pPr>
        </w:pPrChange>
      </w:pPr>
      <w:del w:id="137" w:author="hp" w:date="2023-06-14T10:22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4</w:delText>
        </w:r>
        <w:r w:rsidDel="00847D20">
          <w:rPr>
            <w:rFonts w:hint="eastAsia"/>
          </w:rPr>
          <w:delText>）相比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版本，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版本在异常方面有很多改变：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38" w:author="hp" w:date="2023-06-14T10:22:00Z"/>
        </w:rPr>
        <w:pPrChange w:id="139" w:author="hp" w:date="2023-06-14T10:22:00Z">
          <w:pPr>
            <w:numPr>
              <w:numId w:val="8"/>
            </w:numPr>
            <w:spacing w:line="360" w:lineRule="auto"/>
            <w:ind w:left="905" w:hanging="480"/>
          </w:pPr>
        </w:pPrChange>
      </w:pPr>
      <w:del w:id="140" w:author="hp" w:date="2023-06-14T10:22:00Z">
        <w:r w:rsidDel="00847D20">
          <w:rPr>
            <w:rFonts w:hint="eastAsia"/>
          </w:rPr>
          <w:delText>在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版本，所有类型的对象都是直接被抛出的，但是，在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版本中，只有继承自</w:delText>
        </w:r>
        <w:r w:rsidDel="00847D20">
          <w:rPr>
            <w:rFonts w:hint="eastAsia"/>
          </w:rPr>
          <w:delText>BaseException</w:delText>
        </w:r>
        <w:r w:rsidDel="00847D20">
          <w:rPr>
            <w:rFonts w:hint="eastAsia"/>
          </w:rPr>
          <w:delText>的对象才可以被抛出。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41" w:author="hp" w:date="2023-06-14T10:22:00Z"/>
        </w:rPr>
        <w:pPrChange w:id="142" w:author="hp" w:date="2023-06-14T10:22:00Z">
          <w:pPr>
            <w:numPr>
              <w:numId w:val="8"/>
            </w:numPr>
            <w:spacing w:line="360" w:lineRule="auto"/>
            <w:ind w:left="905" w:hanging="480"/>
          </w:pPr>
        </w:pPrChange>
      </w:pPr>
      <w:del w:id="143" w:author="hp" w:date="2023-06-14T10:22:00Z">
        <w:r w:rsidDel="00847D20">
          <w:rPr>
            <w:rFonts w:hint="eastAsia"/>
          </w:rPr>
          <w:delText>在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版本中，捕获异常的语法是</w:delText>
        </w:r>
        <w:r w:rsidDel="00847D20">
          <w:rPr>
            <w:rFonts w:hint="eastAsia"/>
          </w:rPr>
          <w:delText xml:space="preserve">except </w:delText>
        </w:r>
        <w:r w:rsidDel="00847D20">
          <w:rPr>
            <w:rFonts w:hint="eastAsia"/>
          </w:rPr>
          <w:delText>exc</w:delText>
        </w:r>
        <w:r w:rsidDel="00847D20">
          <w:rPr>
            <w:rFonts w:hint="eastAsia"/>
          </w:rPr>
          <w:delText>，</w:delText>
        </w:r>
        <w:r w:rsidDel="00847D20">
          <w:rPr>
            <w:rFonts w:hint="eastAsia"/>
          </w:rPr>
          <w:delText>var</w:delText>
        </w:r>
        <w:r w:rsidDel="00847D20">
          <w:rPr>
            <w:rFonts w:hint="eastAsia"/>
          </w:rPr>
          <w:delText>。在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版本中，引入了</w:delText>
        </w:r>
        <w:r w:rsidDel="00847D20">
          <w:rPr>
            <w:rFonts w:hint="eastAsia"/>
          </w:rPr>
          <w:delText>as</w:delText>
        </w:r>
        <w:r w:rsidDel="00847D20">
          <w:rPr>
            <w:rFonts w:hint="eastAsia"/>
          </w:rPr>
          <w:delText>关键字，捕获异常的语法变更为</w:delText>
        </w:r>
        <w:r w:rsidDel="00847D20">
          <w:rPr>
            <w:rFonts w:hint="eastAsia"/>
          </w:rPr>
          <w:delText>except exc as var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44" w:author="hp" w:date="2023-06-14T10:22:00Z"/>
        </w:rPr>
        <w:pPrChange w:id="145" w:author="hp" w:date="2023-06-14T10:22:00Z">
          <w:pPr>
            <w:numPr>
              <w:numId w:val="8"/>
            </w:numPr>
            <w:spacing w:line="360" w:lineRule="auto"/>
            <w:ind w:left="905" w:hanging="480"/>
          </w:pPr>
        </w:pPrChange>
      </w:pPr>
      <w:del w:id="146" w:author="hp" w:date="2023-06-14T10:22:00Z">
        <w:r w:rsidDel="00847D20">
          <w:rPr>
            <w:rFonts w:hint="eastAsia"/>
          </w:rPr>
          <w:delText>在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版本中，处理异常使用</w:delText>
        </w:r>
        <w:r w:rsidDel="00847D20">
          <w:rPr>
            <w:rFonts w:hint="eastAsia"/>
          </w:rPr>
          <w:delText>raise Exception(args)</w:delText>
        </w:r>
        <w:r w:rsidDel="00847D20">
          <w:rPr>
            <w:rFonts w:hint="eastAsia"/>
          </w:rPr>
          <w:delText>。在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版本中，处理异常使用</w:delText>
        </w:r>
        <w:r w:rsidDel="00847D20">
          <w:rPr>
            <w:rFonts w:hint="eastAsia"/>
          </w:rPr>
          <w:delText>raiseException,args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47" w:author="hp" w:date="2023-06-14T10:22:00Z"/>
        </w:rPr>
        <w:pPrChange w:id="148" w:author="hp" w:date="2023-06-14T10:22:00Z">
          <w:pPr>
            <w:numPr>
              <w:numId w:val="8"/>
            </w:numPr>
            <w:spacing w:line="360" w:lineRule="auto"/>
            <w:ind w:left="905" w:hanging="480"/>
          </w:pPr>
        </w:pPrChange>
      </w:pPr>
      <w:del w:id="149" w:author="hp" w:date="2023-06-14T10:22:00Z"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取消了异常类的序列行为和</w:delText>
        </w:r>
        <w:r w:rsidDel="00847D20">
          <w:rPr>
            <w:rFonts w:hint="eastAsia"/>
          </w:rPr>
          <w:delText>.message</w:delText>
        </w:r>
        <w:r w:rsidDel="00847D20">
          <w:rPr>
            <w:rFonts w:hint="eastAsia"/>
          </w:rPr>
          <w:delText>属性。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50" w:author="hp" w:date="2023-06-14T10:22:00Z"/>
        </w:rPr>
        <w:pPrChange w:id="151" w:author="hp" w:date="2023-06-14T10:22:00Z">
          <w:pPr>
            <w:spacing w:line="360" w:lineRule="auto"/>
            <w:ind w:leftChars="-2" w:left="-5" w:firstLine="425"/>
          </w:pPr>
        </w:pPrChange>
      </w:pPr>
      <w:del w:id="152" w:author="hp" w:date="2023-06-14T10:22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5</w:delText>
        </w:r>
        <w:r w:rsidDel="00847D20">
          <w:rPr>
            <w:rFonts w:hint="eastAsia"/>
          </w:rPr>
          <w:delText>）在</w:delText>
        </w:r>
        <w:r w:rsidDel="00847D20">
          <w:delText>Python 3.x</w:delText>
        </w:r>
        <w:r w:rsidDel="00847D20">
          <w:rPr>
            <w:rFonts w:hint="eastAsia"/>
          </w:rPr>
          <w:delText>中，表示八进制字面量的方式只有一种，并且必须写</w:delText>
        </w:r>
        <w:r w:rsidDel="00847D20">
          <w:delText>0o1000</w:delText>
        </w:r>
        <w:r w:rsidDel="00847D20">
          <w:rPr>
            <w:rFonts w:hint="eastAsia"/>
          </w:rPr>
          <w:delText>这样的方式，原来</w:delText>
        </w:r>
        <w:r w:rsidDel="00847D20">
          <w:rPr>
            <w:rFonts w:hint="eastAsia"/>
          </w:rPr>
          <w:delText>01000</w:delText>
        </w:r>
        <w:r w:rsidDel="00847D20">
          <w:rPr>
            <w:rFonts w:hint="eastAsia"/>
          </w:rPr>
          <w:delText>的方式不能使用了。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53" w:author="hp" w:date="2023-06-14T10:22:00Z"/>
        </w:rPr>
        <w:pPrChange w:id="154" w:author="hp" w:date="2023-06-14T10:22:00Z">
          <w:pPr>
            <w:spacing w:line="360" w:lineRule="auto"/>
            <w:ind w:leftChars="-2" w:left="-5" w:firstLine="425"/>
          </w:pPr>
        </w:pPrChange>
      </w:pPr>
      <w:del w:id="155" w:author="hp" w:date="2023-06-14T10:22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6</w:delText>
        </w:r>
        <w:r w:rsidDel="00847D20">
          <w:rPr>
            <w:rFonts w:hint="eastAsia"/>
          </w:rPr>
          <w:delText>）</w:delText>
        </w:r>
        <w:r w:rsidDel="00847D20">
          <w:delText>Python 2.x</w:delText>
        </w:r>
        <w:r w:rsidDel="00847D20">
          <w:rPr>
            <w:rFonts w:hint="eastAsia"/>
          </w:rPr>
          <w:delText>中</w:delText>
        </w:r>
        <w:r w:rsidDel="00847D20">
          <w:rPr>
            <w:rFonts w:hint="eastAsia"/>
          </w:rPr>
          <w:delText>不等于有两种写法</w:delText>
        </w:r>
        <w:r w:rsidDel="00847D20">
          <w:delText xml:space="preserve"> != </w:delText>
        </w:r>
        <w:r w:rsidDel="00847D20">
          <w:rPr>
            <w:rFonts w:hint="eastAsia"/>
          </w:rPr>
          <w:delText>和</w:delText>
        </w:r>
        <w:r w:rsidDel="00847D20">
          <w:delText xml:space="preserve"> &lt;&gt;</w:delText>
        </w:r>
        <w:r w:rsidDel="00847D20">
          <w:rPr>
            <w:rFonts w:hint="eastAsia"/>
          </w:rPr>
          <w:delText>；但是，</w:delText>
        </w:r>
        <w:r w:rsidDel="00847D20">
          <w:delText>Python 3.x</w:delText>
        </w:r>
        <w:r w:rsidDel="00847D20">
          <w:rPr>
            <w:rFonts w:hint="eastAsia"/>
          </w:rPr>
          <w:delText>中去掉了</w:delText>
        </w:r>
        <w:r w:rsidDel="00847D20">
          <w:delText xml:space="preserve">&lt;&gt;, </w:delText>
        </w:r>
        <w:r w:rsidDel="00847D20">
          <w:rPr>
            <w:rFonts w:hint="eastAsia"/>
          </w:rPr>
          <w:delText>只有</w:delText>
        </w:r>
        <w:r w:rsidDel="00847D20">
          <w:delText>!=</w:delText>
        </w:r>
        <w:r w:rsidDel="00847D20">
          <w:rPr>
            <w:rFonts w:hint="eastAsia"/>
          </w:rPr>
          <w:delText>一种写法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56" w:author="hp" w:date="2023-06-14T10:22:00Z"/>
        </w:rPr>
        <w:pPrChange w:id="157" w:author="hp" w:date="2023-06-14T10:22:00Z">
          <w:pPr>
            <w:spacing w:line="360" w:lineRule="auto"/>
            <w:ind w:leftChars="-2" w:left="-5" w:firstLine="425"/>
          </w:pPr>
        </w:pPrChange>
      </w:pPr>
      <w:del w:id="158" w:author="hp" w:date="2023-06-14T10:22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7</w:delText>
        </w:r>
        <w:r w:rsidDel="00847D20">
          <w:rPr>
            <w:rFonts w:hint="eastAsia"/>
          </w:rPr>
          <w:delText>）</w:delText>
        </w:r>
        <w:r w:rsidDel="00847D20">
          <w:rPr>
            <w:rFonts w:hint="eastAsia"/>
          </w:rPr>
          <w:delText>python3.x</w:delText>
        </w:r>
        <w:r w:rsidDel="00847D20">
          <w:rPr>
            <w:rFonts w:hint="eastAsia"/>
          </w:rPr>
          <w:delText>去除了</w:delText>
        </w:r>
        <w:r w:rsidDel="00847D20">
          <w:rPr>
            <w:rFonts w:hint="eastAsia"/>
          </w:rPr>
          <w:delText>long</w:delText>
        </w:r>
        <w:r w:rsidDel="00847D20">
          <w:rPr>
            <w:rFonts w:hint="eastAsia"/>
          </w:rPr>
          <w:delText>类型，现在只有一种整型</w:delText>
        </w:r>
        <w:r w:rsidDel="00847D20">
          <w:rPr>
            <w:rFonts w:hint="eastAsia"/>
          </w:rPr>
          <w:delText>int</w:delText>
        </w:r>
        <w:r w:rsidDel="00847D20">
          <w:rPr>
            <w:rFonts w:hint="eastAsia"/>
          </w:rPr>
          <w:delText>，但它的行为就像是</w:delText>
        </w:r>
        <w:r w:rsidDel="00847D20">
          <w:rPr>
            <w:rFonts w:hint="eastAsia"/>
          </w:rPr>
          <w:delText>python2.x</w:delText>
        </w:r>
        <w:r w:rsidDel="00847D20">
          <w:rPr>
            <w:rFonts w:hint="eastAsia"/>
          </w:rPr>
          <w:delText>版本的</w:delText>
        </w:r>
        <w:r w:rsidDel="00847D20">
          <w:rPr>
            <w:rFonts w:hint="eastAsia"/>
          </w:rPr>
          <w:delText>long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497731" w:rsidP="00847D20">
      <w:pPr>
        <w:spacing w:line="360" w:lineRule="auto"/>
        <w:ind w:left="720"/>
        <w:rPr>
          <w:del w:id="159" w:author="hp" w:date="2023-06-14T10:22:00Z"/>
        </w:rPr>
        <w:pPrChange w:id="160" w:author="hp" w:date="2023-06-14T10:22:00Z">
          <w:pPr>
            <w:spacing w:line="360" w:lineRule="auto"/>
            <w:ind w:left="425"/>
          </w:pPr>
        </w:pPrChange>
      </w:pPr>
    </w:p>
    <w:p w:rsidR="00497731" w:rsidDel="00847D20" w:rsidRDefault="00847D20" w:rsidP="00847D20">
      <w:pPr>
        <w:spacing w:line="360" w:lineRule="auto"/>
        <w:ind w:left="720"/>
        <w:rPr>
          <w:del w:id="161" w:author="hp" w:date="2023-06-14T10:22:00Z"/>
        </w:rPr>
        <w:pPrChange w:id="162" w:author="hp" w:date="2023-06-14T10:22:00Z">
          <w:pPr>
            <w:spacing w:line="360" w:lineRule="auto"/>
          </w:pPr>
        </w:pPrChange>
      </w:pPr>
      <w:del w:id="163" w:author="hp" w:date="2023-06-14T10:22:00Z">
        <w:r w:rsidDel="00847D20">
          <w:rPr>
            <w:rFonts w:hint="eastAsia"/>
          </w:rPr>
          <w:delText>4. Python</w:delText>
        </w:r>
        <w:r w:rsidDel="00847D20">
          <w:rPr>
            <w:rFonts w:hint="eastAsia"/>
          </w:rPr>
          <w:delText>程序的执行原理如图所示。</w:delText>
        </w:r>
      </w:del>
    </w:p>
    <w:p w:rsidR="00497731" w:rsidDel="00847D20" w:rsidRDefault="00847D20" w:rsidP="00847D20">
      <w:pPr>
        <w:spacing w:line="360" w:lineRule="auto"/>
        <w:ind w:left="720"/>
        <w:rPr>
          <w:del w:id="164" w:author="hp" w:date="2023-06-14T10:22:00Z"/>
        </w:rPr>
        <w:pPrChange w:id="165" w:author="hp" w:date="2023-06-14T10:22:00Z">
          <w:pPr>
            <w:spacing w:line="360" w:lineRule="auto"/>
          </w:pPr>
        </w:pPrChange>
      </w:pPr>
      <w:del w:id="166" w:author="hp" w:date="2023-06-14T10:22:00Z">
        <w:r w:rsidDel="00847D20">
          <w:rPr>
            <w:noProof/>
          </w:rPr>
          <w:drawing>
            <wp:inline distT="0" distB="0" distL="0" distR="0" wp14:anchorId="78FD11A6" wp14:editId="1F9B1407">
              <wp:extent cx="4694555" cy="1717040"/>
              <wp:effectExtent l="0" t="0" r="4445" b="10160"/>
              <wp:docPr id="1" name="图片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30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4555" cy="171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497731" w:rsidDel="00847D20" w:rsidRDefault="00847D20" w:rsidP="00847D20">
      <w:pPr>
        <w:spacing w:line="360" w:lineRule="auto"/>
        <w:ind w:left="720"/>
        <w:rPr>
          <w:del w:id="167" w:author="hp" w:date="2023-06-14T10:22:00Z"/>
        </w:rPr>
        <w:pPrChange w:id="168" w:author="hp" w:date="2023-06-14T10:22:00Z">
          <w:pPr>
            <w:spacing w:line="360" w:lineRule="auto"/>
            <w:ind w:firstLineChars="177" w:firstLine="425"/>
          </w:pPr>
        </w:pPrChange>
      </w:pPr>
      <w:del w:id="169" w:author="hp" w:date="2023-06-14T10:22:00Z">
        <w:r w:rsidDel="00847D20">
          <w:delText>python</w:delText>
        </w:r>
        <w:r w:rsidDel="00847D20">
          <w:delText>解释器将源代码转换为字节码，然后把编译好的字节码转发到</w:delText>
        </w:r>
        <w:r w:rsidDel="00847D20">
          <w:delText>Python</w:delText>
        </w:r>
        <w:r w:rsidDel="00847D20">
          <w:delText>虚拟机（</w:delText>
        </w:r>
        <w:r w:rsidDel="00847D20">
          <w:delText>PVM</w:delText>
        </w:r>
        <w:r w:rsidDel="00847D20">
          <w:delText>）中进行执行</w:delText>
        </w:r>
      </w:del>
    </w:p>
    <w:p w:rsidR="00497731" w:rsidDel="00847D20" w:rsidRDefault="00497731" w:rsidP="00847D20">
      <w:pPr>
        <w:spacing w:line="360" w:lineRule="auto"/>
        <w:ind w:left="720"/>
        <w:rPr>
          <w:del w:id="170" w:author="hp" w:date="2023-06-14T10:22:00Z"/>
        </w:rPr>
        <w:pPrChange w:id="171" w:author="hp" w:date="2023-06-14T10:22:00Z">
          <w:pPr>
            <w:spacing w:line="360" w:lineRule="auto"/>
            <w:ind w:firstLine="391"/>
          </w:pPr>
        </w:pPrChange>
      </w:pPr>
    </w:p>
    <w:p w:rsidR="00497731" w:rsidDel="00847D20" w:rsidRDefault="00847D20" w:rsidP="00847D20">
      <w:pPr>
        <w:spacing w:line="360" w:lineRule="auto"/>
        <w:ind w:left="720"/>
        <w:rPr>
          <w:del w:id="172" w:author="hp" w:date="2023-06-14T10:22:00Z"/>
        </w:rPr>
        <w:pPrChange w:id="173" w:author="hp" w:date="2023-06-14T10:22:00Z">
          <w:pPr>
            <w:spacing w:line="360" w:lineRule="auto"/>
          </w:pPr>
        </w:pPrChange>
      </w:pPr>
      <w:del w:id="174" w:author="hp" w:date="2023-06-14T10:22:00Z">
        <w:r w:rsidDel="00847D20">
          <w:rPr>
            <w:rFonts w:hint="eastAsia"/>
          </w:rPr>
          <w:delText>5. IPython</w:delText>
        </w:r>
        <w:r w:rsidDel="00847D20">
          <w:rPr>
            <w:rFonts w:hint="eastAsia"/>
          </w:rPr>
          <w:delText>的特点如下：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75" w:author="hp" w:date="2023-06-14T10:22:00Z"/>
        </w:rPr>
        <w:pPrChange w:id="176" w:author="hp" w:date="2023-06-14T10:22:00Z">
          <w:pPr>
            <w:pStyle w:val="ad"/>
            <w:numPr>
              <w:numId w:val="9"/>
            </w:numPr>
            <w:spacing w:line="360" w:lineRule="auto"/>
            <w:ind w:left="905" w:firstLineChars="0" w:hanging="480"/>
          </w:pPr>
        </w:pPrChange>
      </w:pPr>
      <w:del w:id="177" w:author="hp" w:date="2023-06-14T10:22:00Z">
        <w:r w:rsidDel="00847D20">
          <w:delText>IPython</w:delText>
        </w:r>
        <w:r w:rsidDel="00847D20">
          <w:rPr>
            <w:rFonts w:hint="eastAsia"/>
          </w:rPr>
          <w:delText>具有卓越的</w:delText>
        </w:r>
        <w:r w:rsidDel="00847D20">
          <w:delText>Python shell</w:delText>
        </w:r>
        <w:r w:rsidDel="00847D20">
          <w:rPr>
            <w:rFonts w:hint="eastAsia"/>
          </w:rPr>
          <w:delText>，其性能远远优于标准</w:delText>
        </w:r>
        <w:r w:rsidDel="00847D20">
          <w:delText>Python</w:delText>
        </w:r>
        <w:r w:rsidDel="00847D20">
          <w:rPr>
            <w:rFonts w:hint="eastAsia"/>
          </w:rPr>
          <w:delText>的</w:delText>
        </w:r>
        <w:r w:rsidDel="00847D20">
          <w:delText>shell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78" w:author="hp" w:date="2023-06-14T10:22:00Z"/>
        </w:rPr>
        <w:pPrChange w:id="179" w:author="hp" w:date="2023-06-14T10:22:00Z">
          <w:pPr>
            <w:pStyle w:val="ad"/>
            <w:numPr>
              <w:numId w:val="9"/>
            </w:numPr>
            <w:spacing w:line="360" w:lineRule="auto"/>
            <w:ind w:left="905" w:firstLineChars="0" w:hanging="480"/>
          </w:pPr>
        </w:pPrChange>
      </w:pPr>
      <w:del w:id="180" w:author="hp" w:date="2023-06-14T10:22:00Z">
        <w:r w:rsidDel="00847D20">
          <w:rPr>
            <w:rFonts w:hint="eastAsia"/>
          </w:rPr>
          <w:delText>IPyth</w:delText>
        </w:r>
        <w:r w:rsidDel="00847D20">
          <w:rPr>
            <w:rFonts w:hint="eastAsia"/>
          </w:rPr>
          <w:delText>on</w:delText>
        </w:r>
        <w:r w:rsidDel="00847D20">
          <w:delText>支持变量自动补全，自动缩进，支持</w:delText>
        </w:r>
        <w:r w:rsidDel="00847D20">
          <w:delText xml:space="preserve"> bash shell </w:delText>
        </w:r>
        <w:r w:rsidDel="00847D20">
          <w:delText>命令，内置了许多很有用的功能和函数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 w:rsidP="00847D20">
      <w:pPr>
        <w:pStyle w:val="ad"/>
        <w:spacing w:line="360" w:lineRule="auto"/>
        <w:ind w:left="720" w:firstLineChars="0" w:firstLine="0"/>
        <w:rPr>
          <w:del w:id="181" w:author="hp" w:date="2023-06-14T10:22:00Z"/>
        </w:rPr>
        <w:pPrChange w:id="182" w:author="hp" w:date="2023-06-14T10:22:00Z">
          <w:pPr>
            <w:pStyle w:val="ad"/>
            <w:numPr>
              <w:numId w:val="9"/>
            </w:numPr>
            <w:spacing w:line="360" w:lineRule="auto"/>
            <w:ind w:left="905" w:firstLineChars="0" w:hanging="480"/>
          </w:pPr>
        </w:pPrChange>
      </w:pPr>
      <w:del w:id="183" w:author="hp" w:date="2023-06-14T10:22:00Z">
        <w:r w:rsidDel="00847D20">
          <w:rPr>
            <w:rFonts w:hint="eastAsia"/>
          </w:rPr>
          <w:delText>IPython</w:delText>
        </w:r>
        <w:r w:rsidDel="00847D20">
          <w:rPr>
            <w:rFonts w:hint="eastAsia"/>
          </w:rPr>
          <w:delText>提供了基于控制台命令环境的定制功能，可以十分轻松地将交互式</w:delText>
        </w:r>
        <w:r w:rsidDel="00847D20">
          <w:delText>Python shell</w:delText>
        </w:r>
        <w:r w:rsidDel="00847D20">
          <w:rPr>
            <w:rFonts w:hint="eastAsia"/>
          </w:rPr>
          <w:delText>包含在各种</w:delText>
        </w:r>
        <w:r w:rsidDel="00847D20">
          <w:delText>Python</w:delText>
        </w:r>
        <w:r w:rsidDel="00847D20">
          <w:rPr>
            <w:rFonts w:hint="eastAsia"/>
          </w:rPr>
          <w:delText>应用中，甚至可以当作系统级</w:delText>
        </w:r>
        <w:r w:rsidDel="00847D20">
          <w:delText>shell</w:delText>
        </w:r>
        <w:r w:rsidDel="00847D20">
          <w:rPr>
            <w:rFonts w:hint="eastAsia"/>
          </w:rPr>
          <w:delText>来使用。</w:delText>
        </w:r>
      </w:del>
    </w:p>
    <w:p w:rsidR="00497731" w:rsidRDefault="00847D20" w:rsidP="00847D20">
      <w:pPr>
        <w:pStyle w:val="4"/>
        <w:ind w:left="720"/>
        <w:pPrChange w:id="184" w:author="hp" w:date="2023-06-14T10:22:00Z">
          <w:pPr>
            <w:pStyle w:val="4"/>
            <w:numPr>
              <w:numId w:val="3"/>
            </w:numPr>
            <w:ind w:left="720" w:hanging="720"/>
          </w:pPr>
        </w:pPrChange>
      </w:pPr>
      <w:r>
        <w:rPr>
          <w:rFonts w:hint="eastAsia"/>
        </w:rPr>
        <w:t>编程题。</w:t>
      </w:r>
    </w:p>
    <w:p w:rsidR="00497731" w:rsidRDefault="00847D20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print("+++++++++++")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print("+         +")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print("+++++++++++")</w:t>
      </w:r>
    </w:p>
    <w:p w:rsidR="00497731" w:rsidRDefault="00847D20">
      <w:pPr>
        <w:spacing w:line="360" w:lineRule="auto"/>
        <w:rPr>
          <w:b/>
        </w:rPr>
      </w:pPr>
      <w:r>
        <w:rPr>
          <w:rFonts w:hint="eastAsia"/>
        </w:rPr>
        <w:t xml:space="preserve">2.  </w:t>
      </w:r>
      <w:r>
        <w:rPr>
          <w:rFonts w:hint="eastAsia"/>
        </w:rPr>
        <w:t>代码如下：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学</w:t>
      </w:r>
      <w:r>
        <w:t>Python</w:t>
      </w:r>
      <w:r>
        <w:t>，来</w:t>
      </w:r>
      <w:proofErr w:type="gramStart"/>
      <w:r>
        <w:t>传智播客</w:t>
      </w:r>
      <w:proofErr w:type="gramEnd"/>
      <w:r>
        <w:t>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</w:t>
      </w:r>
      <w:proofErr w:type="gramStart"/>
      <w:r>
        <w:t>传智播客</w:t>
      </w:r>
      <w:proofErr w:type="gramEnd"/>
      <w:r>
        <w:t>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</w:t>
      </w:r>
      <w:proofErr w:type="gramStart"/>
      <w:r>
        <w:t>传智播客</w:t>
      </w:r>
      <w:proofErr w:type="gramEnd"/>
      <w:r>
        <w:t>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</w:t>
      </w:r>
      <w:proofErr w:type="gramStart"/>
      <w:r>
        <w:t>传智播客</w:t>
      </w:r>
      <w:proofErr w:type="gramEnd"/>
      <w:r>
        <w:t>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</w:t>
      </w:r>
      <w:proofErr w:type="gramStart"/>
      <w:r>
        <w:t>传智播客</w:t>
      </w:r>
      <w:proofErr w:type="gramEnd"/>
      <w:r>
        <w:t>黑马程序员</w:t>
      </w:r>
      <w:r>
        <w:t>")</w:t>
      </w:r>
    </w:p>
    <w:p w:rsidR="00497731" w:rsidRDefault="00497731">
      <w:pPr>
        <w:spacing w:line="360" w:lineRule="auto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基本语法</w:t>
      </w:r>
    </w:p>
    <w:p w:rsidR="00497731" w:rsidDel="00847D20" w:rsidRDefault="00847D20">
      <w:pPr>
        <w:pStyle w:val="4"/>
        <w:numPr>
          <w:ilvl w:val="0"/>
          <w:numId w:val="10"/>
        </w:numPr>
        <w:rPr>
          <w:del w:id="185" w:author="hp" w:date="2023-06-14T10:22:00Z"/>
        </w:rPr>
      </w:pPr>
      <w:del w:id="186" w:author="hp" w:date="2023-06-14T10:22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87" w:author="hp" w:date="2023-06-14T10:22:00Z"/>
        </w:rPr>
      </w:pPr>
      <w:del w:id="188" w:author="hp" w:date="2023-06-14T10:22:00Z">
        <w:r w:rsidDel="00847D20">
          <w:rPr>
            <w:rFonts w:hint="eastAsia"/>
          </w:rPr>
          <w:delText>int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89" w:author="hp" w:date="2023-06-14T10:22:00Z"/>
        </w:rPr>
      </w:pPr>
      <w:del w:id="190" w:author="hp" w:date="2023-06-14T10:22:00Z">
        <w:r w:rsidDel="00847D20">
          <w:rPr>
            <w:rFonts w:hint="eastAsia"/>
          </w:rPr>
          <w:delText>True   False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91" w:author="hp" w:date="2023-06-14T10:22:00Z"/>
        </w:rPr>
      </w:pPr>
      <w:del w:id="192" w:author="hp" w:date="2023-06-14T10:22:00Z">
        <w:r w:rsidDel="00847D20">
          <w:rPr>
            <w:rFonts w:hint="eastAsia"/>
          </w:rPr>
          <w:delText>8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93" w:author="hp" w:date="2023-06-14T10:22:00Z"/>
        </w:rPr>
      </w:pPr>
      <w:del w:id="194" w:author="hp" w:date="2023-06-14T10:22:00Z">
        <w:r w:rsidDel="00847D20">
          <w:delText>1.2e5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95" w:author="hp" w:date="2023-06-14T10:22:00Z"/>
        </w:rPr>
      </w:pPr>
      <w:del w:id="196" w:author="hp" w:date="2023-06-14T10:22:00Z">
        <w:r w:rsidDel="00847D20">
          <w:rPr>
            <w:rFonts w:hint="eastAsia"/>
          </w:rPr>
          <w:delText>00000010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97" w:author="hp" w:date="2023-06-14T10:22:00Z"/>
        </w:rPr>
      </w:pPr>
      <w:del w:id="198" w:author="hp" w:date="2023-06-14T10:22:00Z">
        <w:r w:rsidDel="00847D20">
          <w:delText>0b1010</w:delText>
        </w:r>
        <w:r w:rsidDel="00847D20">
          <w:rPr>
            <w:rFonts w:hint="eastAsia"/>
          </w:rPr>
          <w:delText>0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199" w:author="hp" w:date="2023-06-14T10:22:00Z"/>
        </w:rPr>
      </w:pPr>
      <w:del w:id="200" w:author="hp" w:date="2023-06-14T10:22:00Z">
        <w:r w:rsidDel="00847D20">
          <w:rPr>
            <w:rFonts w:hint="eastAsia"/>
          </w:rPr>
          <w:delText>type()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201" w:author="hp" w:date="2023-06-14T10:22:00Z"/>
        </w:rPr>
      </w:pPr>
      <w:del w:id="202" w:author="hp" w:date="2023-06-14T10:22:00Z">
        <w:r w:rsidDel="00847D20">
          <w:rPr>
            <w:rFonts w:hint="eastAsia"/>
          </w:rPr>
          <w:delText>1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203" w:author="hp" w:date="2023-06-14T10:22:00Z"/>
        </w:rPr>
      </w:pPr>
      <w:del w:id="204" w:author="hp" w:date="2023-06-14T10:22:00Z">
        <w:r w:rsidDel="00847D20">
          <w:rPr>
            <w:rFonts w:hint="eastAsia"/>
          </w:rPr>
          <w:delText>20</w:delText>
        </w:r>
      </w:del>
    </w:p>
    <w:p w:rsidR="00497731" w:rsidDel="00847D20" w:rsidRDefault="00847D20">
      <w:pPr>
        <w:pStyle w:val="ad"/>
        <w:numPr>
          <w:ilvl w:val="0"/>
          <w:numId w:val="11"/>
        </w:numPr>
        <w:ind w:firstLineChars="0"/>
        <w:rPr>
          <w:del w:id="205" w:author="hp" w:date="2023-06-14T10:22:00Z"/>
        </w:rPr>
      </w:pPr>
      <w:del w:id="206" w:author="hp" w:date="2023-06-14T10:22:00Z">
        <w:r w:rsidDel="00847D20">
          <w:rPr>
            <w:rFonts w:hint="eastAsia"/>
          </w:rPr>
          <w:delText>4.34</w:delText>
        </w:r>
        <w:r w:rsidDel="00847D20">
          <w:rPr>
            <w:rFonts w:hint="eastAsia"/>
          </w:rPr>
          <w:delText>×</w:delText>
        </w:r>
        <w:r w:rsidDel="00847D20">
          <w:rPr>
            <w:rFonts w:hint="eastAsia"/>
          </w:rPr>
          <w:delText>10</w:delText>
        </w:r>
        <w:r w:rsidDel="00847D20">
          <w:rPr>
            <w:rFonts w:hint="eastAsia"/>
            <w:vertAlign w:val="superscript"/>
          </w:rPr>
          <w:delText>3</w:delText>
        </w:r>
      </w:del>
    </w:p>
    <w:p w:rsidR="00497731" w:rsidDel="00847D20" w:rsidRDefault="00847D20">
      <w:pPr>
        <w:pStyle w:val="4"/>
        <w:numPr>
          <w:ilvl w:val="0"/>
          <w:numId w:val="10"/>
        </w:numPr>
        <w:rPr>
          <w:del w:id="207" w:author="hp" w:date="2023-06-14T10:22:00Z"/>
        </w:rPr>
      </w:pPr>
      <w:del w:id="208" w:author="hp" w:date="2023-06-14T10:22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09" w:author="hp" w:date="2023-06-14T10:22:00Z"/>
        </w:rPr>
      </w:pPr>
      <w:del w:id="210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11" w:author="hp" w:date="2023-06-14T10:22:00Z"/>
        </w:rPr>
      </w:pPr>
      <w:del w:id="212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13" w:author="hp" w:date="2023-06-14T10:22:00Z"/>
        </w:rPr>
      </w:pPr>
      <w:del w:id="214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15" w:author="hp" w:date="2023-06-14T10:22:00Z"/>
        </w:rPr>
      </w:pPr>
      <w:del w:id="216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17" w:author="hp" w:date="2023-06-14T10:22:00Z"/>
        </w:rPr>
      </w:pPr>
      <w:del w:id="218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19" w:author="hp" w:date="2023-06-14T10:22:00Z"/>
        </w:rPr>
      </w:pPr>
      <w:del w:id="220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21" w:author="hp" w:date="2023-06-14T10:22:00Z"/>
        </w:rPr>
      </w:pPr>
      <w:del w:id="222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23" w:author="hp" w:date="2023-06-14T10:22:00Z"/>
        </w:rPr>
      </w:pPr>
      <w:del w:id="224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25" w:author="hp" w:date="2023-06-14T10:22:00Z"/>
        </w:rPr>
      </w:pPr>
      <w:del w:id="226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2"/>
        </w:numPr>
        <w:ind w:firstLineChars="0"/>
        <w:rPr>
          <w:del w:id="227" w:author="hp" w:date="2023-06-14T10:22:00Z"/>
        </w:rPr>
      </w:pPr>
      <w:del w:id="228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4"/>
        <w:numPr>
          <w:ilvl w:val="0"/>
          <w:numId w:val="10"/>
        </w:numPr>
        <w:rPr>
          <w:del w:id="229" w:author="hp" w:date="2023-06-14T10:22:00Z"/>
        </w:rPr>
      </w:pPr>
      <w:del w:id="230" w:author="hp" w:date="2023-06-14T10:22:00Z">
        <w:r w:rsidDel="00847D20">
          <w:rPr>
            <w:rFonts w:hint="eastAsia"/>
          </w:rPr>
          <w:delText>选择题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31" w:author="hp" w:date="2023-06-14T10:22:00Z"/>
        </w:rPr>
      </w:pPr>
      <w:del w:id="232" w:author="hp" w:date="2023-06-14T10:22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33" w:author="hp" w:date="2023-06-14T10:22:00Z"/>
        </w:rPr>
      </w:pPr>
      <w:del w:id="234" w:author="hp" w:date="2023-06-14T10:22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35" w:author="hp" w:date="2023-06-14T10:22:00Z"/>
        </w:rPr>
      </w:pPr>
      <w:del w:id="236" w:author="hp" w:date="2023-06-14T10:22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37" w:author="hp" w:date="2023-06-14T10:22:00Z"/>
        </w:rPr>
      </w:pPr>
      <w:del w:id="238" w:author="hp" w:date="2023-06-14T10:22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39" w:author="hp" w:date="2023-06-14T10:22:00Z"/>
        </w:rPr>
      </w:pPr>
      <w:del w:id="240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41" w:author="hp" w:date="2023-06-14T10:22:00Z"/>
        </w:rPr>
      </w:pPr>
      <w:del w:id="242" w:author="hp" w:date="2023-06-14T10:22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43" w:author="hp" w:date="2023-06-14T10:22:00Z"/>
        </w:rPr>
      </w:pPr>
      <w:del w:id="244" w:author="hp" w:date="2023-06-14T10:22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45" w:author="hp" w:date="2023-06-14T10:22:00Z"/>
        </w:rPr>
      </w:pPr>
      <w:del w:id="246" w:author="hp" w:date="2023-06-14T10:22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47" w:author="hp" w:date="2023-06-14T10:22:00Z"/>
        </w:rPr>
      </w:pPr>
      <w:del w:id="248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13"/>
        </w:numPr>
        <w:ind w:firstLineChars="0"/>
        <w:rPr>
          <w:del w:id="249" w:author="hp" w:date="2023-06-14T10:22:00Z"/>
        </w:rPr>
      </w:pPr>
      <w:del w:id="250" w:author="hp" w:date="2023-06-14T10:22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4"/>
        <w:numPr>
          <w:ilvl w:val="0"/>
          <w:numId w:val="10"/>
        </w:numPr>
        <w:rPr>
          <w:del w:id="251" w:author="hp" w:date="2023-06-14T10:22:00Z"/>
        </w:rPr>
      </w:pPr>
      <w:del w:id="252" w:author="hp" w:date="2023-06-14T10:22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spacing w:line="360" w:lineRule="auto"/>
        <w:rPr>
          <w:del w:id="253" w:author="hp" w:date="2023-06-14T10:22:00Z"/>
        </w:rPr>
      </w:pPr>
      <w:del w:id="254" w:author="hp" w:date="2023-06-14T10:22:00Z">
        <w:r w:rsidDel="00847D20">
          <w:rPr>
            <w:rFonts w:hint="eastAsia"/>
          </w:rPr>
          <w:delText xml:space="preserve">1. 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中标识符的命名规则如下所示：</w:delText>
        </w:r>
      </w:del>
    </w:p>
    <w:p w:rsidR="00497731" w:rsidDel="00847D20" w:rsidRDefault="00847D20">
      <w:pPr>
        <w:pStyle w:val="ad"/>
        <w:numPr>
          <w:ilvl w:val="0"/>
          <w:numId w:val="14"/>
        </w:numPr>
        <w:spacing w:line="360" w:lineRule="auto"/>
        <w:ind w:firstLineChars="0"/>
        <w:rPr>
          <w:del w:id="255" w:author="hp" w:date="2023-06-14T10:22:00Z"/>
        </w:rPr>
      </w:pPr>
      <w:del w:id="256" w:author="hp" w:date="2023-06-14T10:22:00Z">
        <w:r w:rsidDel="00847D20">
          <w:rPr>
            <w:rFonts w:hint="eastAsia"/>
          </w:rPr>
          <w:delText>标识</w:delText>
        </w:r>
        <w:r w:rsidDel="00847D20">
          <w:delText>符由字母、下划线和数字组成，且数字不能开头</w:delText>
        </w:r>
      </w:del>
    </w:p>
    <w:p w:rsidR="00497731" w:rsidDel="00847D20" w:rsidRDefault="00847D20">
      <w:pPr>
        <w:pStyle w:val="ad"/>
        <w:numPr>
          <w:ilvl w:val="0"/>
          <w:numId w:val="14"/>
        </w:numPr>
        <w:spacing w:line="360" w:lineRule="auto"/>
        <w:ind w:firstLineChars="0"/>
        <w:rPr>
          <w:del w:id="257" w:author="hp" w:date="2023-06-14T10:22:00Z"/>
        </w:rPr>
      </w:pPr>
      <w:del w:id="258" w:author="hp" w:date="2023-06-14T10:22:00Z">
        <w:r w:rsidDel="00847D20">
          <w:delText>python</w:delText>
        </w:r>
        <w:r w:rsidDel="00847D20">
          <w:delText>中的标识符是区分大小写的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>
      <w:pPr>
        <w:pStyle w:val="ad"/>
        <w:numPr>
          <w:ilvl w:val="0"/>
          <w:numId w:val="14"/>
        </w:numPr>
        <w:spacing w:line="360" w:lineRule="auto"/>
        <w:ind w:firstLineChars="0"/>
        <w:rPr>
          <w:del w:id="259" w:author="hp" w:date="2023-06-14T10:22:00Z"/>
        </w:rPr>
      </w:pPr>
      <w:del w:id="260" w:author="hp" w:date="2023-06-14T10:22:00Z">
        <w:r w:rsidDel="00847D20">
          <w:rPr>
            <w:rFonts w:hint="eastAsia"/>
          </w:rPr>
          <w:delText>py</w:delText>
        </w:r>
        <w:r w:rsidDel="00847D20">
          <w:delText>thon</w:delText>
        </w:r>
        <w:r w:rsidDel="00847D20">
          <w:delText>中的</w:delText>
        </w:r>
        <w:r w:rsidDel="00847D20">
          <w:rPr>
            <w:rFonts w:hint="eastAsia"/>
          </w:rPr>
          <w:delText>标识</w:delText>
        </w:r>
        <w:r w:rsidDel="00847D20">
          <w:delText>符</w:delText>
        </w:r>
        <w:r w:rsidDel="00847D20">
          <w:rPr>
            <w:rFonts w:hint="eastAsia"/>
          </w:rPr>
          <w:delText>不能</w:delText>
        </w:r>
        <w:r w:rsidDel="00847D20">
          <w:delText>使用关键字</w:delText>
        </w:r>
      </w:del>
    </w:p>
    <w:p w:rsidR="00497731" w:rsidDel="00847D20" w:rsidRDefault="00847D20">
      <w:pPr>
        <w:spacing w:line="360" w:lineRule="auto"/>
        <w:rPr>
          <w:del w:id="261" w:author="hp" w:date="2023-06-14T10:22:00Z"/>
        </w:rPr>
      </w:pPr>
      <w:del w:id="262" w:author="hp" w:date="2023-06-14T10:22:00Z">
        <w:r w:rsidDel="00847D20">
          <w:rPr>
            <w:rFonts w:hint="eastAsia"/>
          </w:rPr>
          <w:delText xml:space="preserve">2. </w:delText>
        </w:r>
        <w:r w:rsidDel="00847D20">
          <w:rPr>
            <w:rFonts w:hint="eastAsia"/>
          </w:rPr>
          <w:delText>简述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中的数字类型有：</w:delText>
        </w:r>
        <w:r w:rsidDel="00847D20">
          <w:rPr>
            <w:rFonts w:hint="eastAsia"/>
          </w:rPr>
          <w:delText>int</w:delText>
        </w:r>
        <w:r w:rsidDel="00847D20">
          <w:rPr>
            <w:rFonts w:hint="eastAsia"/>
          </w:rPr>
          <w:delText>（整型）、</w:delText>
        </w:r>
        <w:r w:rsidDel="00847D20">
          <w:rPr>
            <w:rFonts w:hint="eastAsia"/>
          </w:rPr>
          <w:delText>long</w:delText>
        </w:r>
        <w:r w:rsidDel="00847D20">
          <w:rPr>
            <w:rFonts w:hint="eastAsia"/>
          </w:rPr>
          <w:delText>（长整型）、</w:delText>
        </w:r>
        <w:r w:rsidDel="00847D20">
          <w:rPr>
            <w:rFonts w:hint="eastAsia"/>
          </w:rPr>
          <w:delText>float</w:delText>
        </w:r>
        <w:r w:rsidDel="00847D20">
          <w:rPr>
            <w:rFonts w:hint="eastAsia"/>
          </w:rPr>
          <w:delText>（浮点数）、</w:delText>
        </w:r>
        <w:r w:rsidDel="00847D20">
          <w:rPr>
            <w:rFonts w:hint="eastAsia"/>
          </w:rPr>
          <w:delText>complex</w:delText>
        </w:r>
        <w:r w:rsidDel="00847D20">
          <w:rPr>
            <w:rFonts w:hint="eastAsia"/>
          </w:rPr>
          <w:delText>（复数）</w:delText>
        </w:r>
      </w:del>
    </w:p>
    <w:p w:rsidR="00497731" w:rsidRDefault="00847D20">
      <w:pPr>
        <w:pStyle w:val="4"/>
        <w:numPr>
          <w:ilvl w:val="0"/>
          <w:numId w:val="10"/>
        </w:numPr>
      </w:pPr>
      <w:r>
        <w:rPr>
          <w:rFonts w:hint="eastAsia"/>
        </w:rPr>
        <w:t>编程题</w:t>
      </w:r>
    </w:p>
    <w:p w:rsidR="00497731" w:rsidRDefault="00847D20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代码如下：</w:t>
      </w:r>
    </w:p>
    <w:p w:rsidR="00497731" w:rsidRDefault="00847D20">
      <w:pPr>
        <w:pStyle w:val="1"/>
        <w:ind w:firstLine="360"/>
        <w:rPr>
          <w:color w:val="262626"/>
        </w:rPr>
      </w:pPr>
      <w:r>
        <w:rPr>
          <w:rFonts w:hint="eastAsia"/>
          <w:color w:val="262626"/>
        </w:rPr>
        <w:t xml:space="preserve"> </w:t>
      </w:r>
      <w:r>
        <w:rPr>
          <w:color w:val="262626"/>
        </w:rPr>
        <w:t>import math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a=float(input("</w:t>
      </w:r>
      <w:r>
        <w:rPr>
          <w:color w:val="262626"/>
        </w:rPr>
        <w:t>请输入斜边</w:t>
      </w:r>
      <w:r>
        <w:rPr>
          <w:color w:val="262626"/>
        </w:rPr>
        <w:t xml:space="preserve"> 1 </w:t>
      </w:r>
      <w:r>
        <w:rPr>
          <w:color w:val="262626"/>
        </w:rPr>
        <w:t>的长度</w:t>
      </w:r>
      <w:r>
        <w:rPr>
          <w:color w:val="262626"/>
        </w:rPr>
        <w:t>")) #</w:t>
      </w:r>
      <w:r>
        <w:rPr>
          <w:color w:val="262626"/>
        </w:rPr>
        <w:t>输入实数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b=float(input("</w:t>
      </w:r>
      <w:r>
        <w:rPr>
          <w:color w:val="262626"/>
        </w:rPr>
        <w:t>请输入斜边</w:t>
      </w:r>
      <w:r>
        <w:rPr>
          <w:color w:val="262626"/>
        </w:rPr>
        <w:t xml:space="preserve"> 2 </w:t>
      </w:r>
      <w:r>
        <w:rPr>
          <w:color w:val="262626"/>
        </w:rPr>
        <w:t>的长度</w:t>
      </w:r>
      <w:r>
        <w:rPr>
          <w:color w:val="262626"/>
        </w:rPr>
        <w:t>")) #</w:t>
      </w:r>
      <w:r>
        <w:rPr>
          <w:color w:val="262626"/>
        </w:rPr>
        <w:t>输入实数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c=a*</w:t>
      </w:r>
      <w:proofErr w:type="spellStart"/>
      <w:r>
        <w:rPr>
          <w:color w:val="262626"/>
        </w:rPr>
        <w:t>a+b</w:t>
      </w:r>
      <w:proofErr w:type="spellEnd"/>
      <w:r>
        <w:rPr>
          <w:color w:val="262626"/>
        </w:rPr>
        <w:t>*b #</w:t>
      </w:r>
      <w:r>
        <w:rPr>
          <w:color w:val="262626"/>
        </w:rPr>
        <w:t>计算</w:t>
      </w:r>
      <w:r>
        <w:rPr>
          <w:color w:val="262626"/>
        </w:rPr>
        <w:t>,</w:t>
      </w:r>
      <w:r>
        <w:rPr>
          <w:color w:val="262626"/>
        </w:rPr>
        <w:t>得到的是斜边的平方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c=</w:t>
      </w:r>
      <w:proofErr w:type="spellStart"/>
      <w:r>
        <w:rPr>
          <w:color w:val="262626"/>
        </w:rPr>
        <w:t>sqrt</w:t>
      </w:r>
      <w:proofErr w:type="spellEnd"/>
      <w:r>
        <w:rPr>
          <w:color w:val="262626"/>
        </w:rPr>
        <w:t>(c) #</w:t>
      </w:r>
      <w:r>
        <w:rPr>
          <w:color w:val="262626"/>
        </w:rPr>
        <w:t>开方，得到的是斜边长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斜边长为</w:t>
      </w:r>
      <w:r>
        <w:t>:",c) #</w:t>
      </w:r>
      <w:r>
        <w:t>显示，一项是字符串，一项是</w:t>
      </w:r>
      <w:r>
        <w:t xml:space="preserve"> c </w:t>
      </w:r>
      <w:r>
        <w:t>表示的斜边长</w:t>
      </w:r>
    </w:p>
    <w:p w:rsidR="00497731" w:rsidRDefault="00847D20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代码如下：</w:t>
      </w:r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t xml:space="preserve"># </w:t>
      </w:r>
      <w:r>
        <w:rPr>
          <w:color w:val="262626"/>
        </w:rPr>
        <w:t>用户输入</w:t>
      </w:r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t>x = input('</w:t>
      </w:r>
      <w:r>
        <w:rPr>
          <w:color w:val="262626"/>
        </w:rPr>
        <w:t>输入</w:t>
      </w:r>
      <w:r>
        <w:rPr>
          <w:color w:val="262626"/>
        </w:rPr>
        <w:t xml:space="preserve"> x </w:t>
      </w:r>
      <w:r>
        <w:rPr>
          <w:color w:val="262626"/>
        </w:rPr>
        <w:t>值</w:t>
      </w:r>
      <w:r>
        <w:rPr>
          <w:color w:val="262626"/>
        </w:rPr>
        <w:t>: ')</w:t>
      </w:r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lastRenderedPageBreak/>
        <w:t>y = input('</w:t>
      </w:r>
      <w:r>
        <w:rPr>
          <w:color w:val="262626"/>
        </w:rPr>
        <w:t>输入</w:t>
      </w:r>
      <w:r>
        <w:rPr>
          <w:color w:val="262626"/>
        </w:rPr>
        <w:t xml:space="preserve"> y </w:t>
      </w:r>
      <w:r>
        <w:rPr>
          <w:color w:val="262626"/>
        </w:rPr>
        <w:t>值</w:t>
      </w:r>
      <w:r>
        <w:rPr>
          <w:color w:val="262626"/>
        </w:rPr>
        <w:t>: ')</w:t>
      </w:r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t xml:space="preserve"># </w:t>
      </w:r>
      <w:r>
        <w:rPr>
          <w:color w:val="262626"/>
        </w:rPr>
        <w:t>不使用临时变量</w:t>
      </w:r>
    </w:p>
    <w:p w:rsidR="00497731" w:rsidRDefault="00847D20">
      <w:pPr>
        <w:pStyle w:val="1"/>
        <w:ind w:firstLine="360"/>
        <w:rPr>
          <w:color w:val="262626"/>
        </w:rPr>
      </w:pPr>
      <w:proofErr w:type="spellStart"/>
      <w:proofErr w:type="gramStart"/>
      <w:r>
        <w:rPr>
          <w:color w:val="262626"/>
        </w:rPr>
        <w:t>x,y</w:t>
      </w:r>
      <w:proofErr w:type="spellEnd"/>
      <w:proofErr w:type="gramEnd"/>
      <w:r>
        <w:rPr>
          <w:color w:val="262626"/>
        </w:rPr>
        <w:t xml:space="preserve"> = </w:t>
      </w:r>
      <w:proofErr w:type="spellStart"/>
      <w:r>
        <w:rPr>
          <w:color w:val="262626"/>
        </w:rPr>
        <w:t>y,x</w:t>
      </w:r>
      <w:proofErr w:type="spellEnd"/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t>print('</w:t>
      </w:r>
      <w:r>
        <w:rPr>
          <w:color w:val="262626"/>
        </w:rPr>
        <w:t>交换后</w:t>
      </w:r>
      <w:r>
        <w:rPr>
          <w:color w:val="262626"/>
        </w:rPr>
        <w:t xml:space="preserve"> x </w:t>
      </w:r>
      <w:r>
        <w:rPr>
          <w:color w:val="262626"/>
        </w:rPr>
        <w:t>的值为</w:t>
      </w:r>
      <w:r>
        <w:rPr>
          <w:color w:val="262626"/>
        </w:rPr>
        <w:t>: {}'.format(x))</w:t>
      </w:r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t>print('</w:t>
      </w:r>
      <w:r>
        <w:rPr>
          <w:color w:val="262626"/>
        </w:rPr>
        <w:t>交换后</w:t>
      </w:r>
      <w:r>
        <w:rPr>
          <w:color w:val="262626"/>
        </w:rPr>
        <w:t xml:space="preserve"> y </w:t>
      </w:r>
      <w:r>
        <w:rPr>
          <w:color w:val="262626"/>
        </w:rPr>
        <w:t>的值为</w:t>
      </w:r>
      <w:r>
        <w:rPr>
          <w:color w:val="262626"/>
        </w:rPr>
        <w:t>: {}'.format(y))</w:t>
      </w:r>
    </w:p>
    <w:p w:rsidR="00497731" w:rsidRDefault="00497731">
      <w:pPr>
        <w:spacing w:line="360" w:lineRule="auto"/>
      </w:pPr>
    </w:p>
    <w:p w:rsidR="00497731" w:rsidDel="00847D20" w:rsidRDefault="00847D20">
      <w:pPr>
        <w:pStyle w:val="3"/>
        <w:numPr>
          <w:ilvl w:val="0"/>
          <w:numId w:val="2"/>
        </w:numPr>
        <w:rPr>
          <w:del w:id="263" w:author="hp" w:date="2023-06-14T10:22:00Z"/>
        </w:rPr>
      </w:pPr>
      <w:r>
        <w:rPr>
          <w:rFonts w:hint="eastAsia"/>
        </w:rPr>
        <w:t>Python</w:t>
      </w:r>
      <w:r>
        <w:rPr>
          <w:rFonts w:hint="eastAsia"/>
        </w:rPr>
        <w:t>常用语句</w:t>
      </w:r>
    </w:p>
    <w:p w:rsidR="00497731" w:rsidRDefault="00497731" w:rsidP="00847D20">
      <w:pPr>
        <w:pStyle w:val="3"/>
        <w:numPr>
          <w:ilvl w:val="0"/>
          <w:numId w:val="2"/>
        </w:numPr>
        <w:rPr>
          <w:rFonts w:hint="eastAsia"/>
        </w:rPr>
        <w:pPrChange w:id="264" w:author="hp" w:date="2023-06-14T10:22:00Z">
          <w:pPr/>
        </w:pPrChange>
      </w:pPr>
    </w:p>
    <w:p w:rsidR="00497731" w:rsidDel="00847D20" w:rsidRDefault="00847D20" w:rsidP="00847D20">
      <w:pPr>
        <w:pStyle w:val="4"/>
        <w:rPr>
          <w:del w:id="265" w:author="hp" w:date="2023-06-14T10:22:00Z"/>
        </w:rPr>
        <w:pPrChange w:id="266" w:author="hp" w:date="2023-06-14T10:22:00Z">
          <w:pPr>
            <w:pStyle w:val="4"/>
            <w:numPr>
              <w:numId w:val="15"/>
            </w:numPr>
            <w:ind w:left="720" w:hanging="720"/>
          </w:pPr>
        </w:pPrChange>
      </w:pPr>
      <w:del w:id="267" w:author="hp" w:date="2023-06-14T10:22:00Z">
        <w:r w:rsidDel="00847D20">
          <w:rPr>
            <w:rFonts w:hint="eastAsia"/>
          </w:rPr>
          <w:delText>填</w:delText>
        </w:r>
        <w:r w:rsidDel="00847D20">
          <w:rPr>
            <w:rFonts w:hint="eastAsia"/>
          </w:rPr>
          <w:delText>空题</w:delText>
        </w:r>
      </w:del>
    </w:p>
    <w:p w:rsidR="00497731" w:rsidDel="00847D20" w:rsidRDefault="00847D20">
      <w:pPr>
        <w:pStyle w:val="ad"/>
        <w:numPr>
          <w:ilvl w:val="0"/>
          <w:numId w:val="16"/>
        </w:numPr>
        <w:ind w:firstLineChars="0"/>
        <w:rPr>
          <w:del w:id="268" w:author="hp" w:date="2023-06-14T10:22:00Z"/>
        </w:rPr>
      </w:pPr>
      <w:del w:id="269" w:author="hp" w:date="2023-06-14T10:22:00Z">
        <w:r w:rsidDel="00847D20">
          <w:rPr>
            <w:rFonts w:hint="eastAsia"/>
          </w:rPr>
          <w:delText>break</w:delText>
        </w:r>
      </w:del>
    </w:p>
    <w:p w:rsidR="00497731" w:rsidDel="00847D20" w:rsidRDefault="00847D20">
      <w:pPr>
        <w:pStyle w:val="ad"/>
        <w:numPr>
          <w:ilvl w:val="0"/>
          <w:numId w:val="16"/>
        </w:numPr>
        <w:ind w:firstLineChars="0"/>
        <w:rPr>
          <w:del w:id="270" w:author="hp" w:date="2023-06-14T10:22:00Z"/>
        </w:rPr>
      </w:pPr>
      <w:del w:id="271" w:author="hp" w:date="2023-06-14T10:22:00Z">
        <w:r w:rsidDel="00847D20">
          <w:rPr>
            <w:rFonts w:hint="eastAsia"/>
          </w:rPr>
          <w:delText>elif</w:delText>
        </w:r>
      </w:del>
    </w:p>
    <w:p w:rsidR="00497731" w:rsidDel="00847D20" w:rsidRDefault="00847D20">
      <w:pPr>
        <w:pStyle w:val="ad"/>
        <w:numPr>
          <w:ilvl w:val="0"/>
          <w:numId w:val="16"/>
        </w:numPr>
        <w:ind w:firstLineChars="0"/>
        <w:rPr>
          <w:del w:id="272" w:author="hp" w:date="2023-06-14T10:22:00Z"/>
        </w:rPr>
      </w:pPr>
      <w:del w:id="273" w:author="hp" w:date="2023-06-14T10:22:00Z">
        <w:r w:rsidDel="00847D20">
          <w:rPr>
            <w:rFonts w:hint="eastAsia"/>
          </w:rPr>
          <w:delText>continue</w:delText>
        </w:r>
      </w:del>
    </w:p>
    <w:p w:rsidR="00497731" w:rsidDel="00847D20" w:rsidRDefault="00847D20">
      <w:pPr>
        <w:pStyle w:val="ad"/>
        <w:numPr>
          <w:ilvl w:val="0"/>
          <w:numId w:val="16"/>
        </w:numPr>
        <w:ind w:firstLineChars="0"/>
        <w:rPr>
          <w:del w:id="274" w:author="hp" w:date="2023-06-14T10:22:00Z"/>
        </w:rPr>
      </w:pPr>
      <w:del w:id="275" w:author="hp" w:date="2023-06-14T10:22:00Z">
        <w:r w:rsidDel="00847D20">
          <w:rPr>
            <w:rFonts w:hint="eastAsia"/>
          </w:rPr>
          <w:delText>True</w:delText>
        </w:r>
      </w:del>
    </w:p>
    <w:p w:rsidR="00497731" w:rsidDel="00847D20" w:rsidRDefault="00847D20">
      <w:pPr>
        <w:pStyle w:val="ad"/>
        <w:numPr>
          <w:ilvl w:val="0"/>
          <w:numId w:val="16"/>
        </w:numPr>
        <w:ind w:firstLineChars="0"/>
        <w:rPr>
          <w:del w:id="276" w:author="hp" w:date="2023-06-14T10:22:00Z"/>
        </w:rPr>
      </w:pPr>
      <w:del w:id="277" w:author="hp" w:date="2023-06-14T10:22:00Z">
        <w:r w:rsidDel="00847D20">
          <w:rPr>
            <w:rFonts w:hint="eastAsia"/>
          </w:rPr>
          <w:delText>pass</w:delText>
        </w:r>
      </w:del>
    </w:p>
    <w:p w:rsidR="00497731" w:rsidDel="00847D20" w:rsidRDefault="00847D20">
      <w:pPr>
        <w:pStyle w:val="4"/>
        <w:numPr>
          <w:ilvl w:val="0"/>
          <w:numId w:val="15"/>
        </w:numPr>
        <w:rPr>
          <w:del w:id="278" w:author="hp" w:date="2023-06-14T10:22:00Z"/>
        </w:rPr>
      </w:pPr>
      <w:del w:id="279" w:author="hp" w:date="2023-06-14T10:22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17"/>
        </w:numPr>
        <w:ind w:firstLineChars="0"/>
        <w:rPr>
          <w:del w:id="280" w:author="hp" w:date="2023-06-14T10:22:00Z"/>
        </w:rPr>
      </w:pPr>
      <w:del w:id="281" w:author="hp" w:date="2023-06-14T10:22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17"/>
        </w:numPr>
        <w:ind w:firstLineChars="0"/>
        <w:rPr>
          <w:del w:id="282" w:author="hp" w:date="2023-06-14T10:22:00Z"/>
        </w:rPr>
      </w:pPr>
      <w:del w:id="283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7"/>
        </w:numPr>
        <w:ind w:firstLineChars="0"/>
        <w:rPr>
          <w:del w:id="284" w:author="hp" w:date="2023-06-14T10:22:00Z"/>
        </w:rPr>
      </w:pPr>
      <w:del w:id="285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7"/>
        </w:numPr>
        <w:ind w:firstLineChars="0"/>
        <w:rPr>
          <w:del w:id="286" w:author="hp" w:date="2023-06-14T10:22:00Z"/>
        </w:rPr>
      </w:pPr>
      <w:del w:id="287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17"/>
        </w:numPr>
        <w:ind w:firstLineChars="0"/>
        <w:rPr>
          <w:del w:id="288" w:author="hp" w:date="2023-06-14T10:22:00Z"/>
        </w:rPr>
      </w:pPr>
      <w:del w:id="289" w:author="hp" w:date="2023-06-14T10:22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4"/>
        <w:numPr>
          <w:ilvl w:val="0"/>
          <w:numId w:val="15"/>
        </w:numPr>
        <w:rPr>
          <w:del w:id="290" w:author="hp" w:date="2023-06-14T10:22:00Z"/>
        </w:rPr>
      </w:pPr>
      <w:del w:id="291" w:author="hp" w:date="2023-06-14T10:22:00Z">
        <w:r w:rsidDel="00847D20">
          <w:rPr>
            <w:rFonts w:hint="eastAsia"/>
          </w:rPr>
          <w:delText>选择题</w:delText>
        </w:r>
      </w:del>
    </w:p>
    <w:p w:rsidR="00497731" w:rsidDel="00847D20" w:rsidRDefault="00847D20">
      <w:pPr>
        <w:pStyle w:val="ad"/>
        <w:numPr>
          <w:ilvl w:val="0"/>
          <w:numId w:val="18"/>
        </w:numPr>
        <w:ind w:firstLineChars="0"/>
        <w:rPr>
          <w:del w:id="292" w:author="hp" w:date="2023-06-14T10:22:00Z"/>
        </w:rPr>
      </w:pPr>
      <w:del w:id="293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18"/>
        </w:numPr>
        <w:ind w:firstLineChars="0"/>
        <w:rPr>
          <w:del w:id="294" w:author="hp" w:date="2023-06-14T10:22:00Z"/>
        </w:rPr>
      </w:pPr>
      <w:del w:id="295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18"/>
        </w:numPr>
        <w:ind w:firstLineChars="0"/>
        <w:rPr>
          <w:del w:id="296" w:author="hp" w:date="2023-06-14T10:22:00Z"/>
        </w:rPr>
      </w:pPr>
      <w:del w:id="297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18"/>
        </w:numPr>
        <w:ind w:firstLineChars="0"/>
        <w:rPr>
          <w:del w:id="298" w:author="hp" w:date="2023-06-14T10:22:00Z"/>
        </w:rPr>
      </w:pPr>
      <w:del w:id="299" w:author="hp" w:date="2023-06-14T10:22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18"/>
        </w:numPr>
        <w:ind w:firstLineChars="0"/>
        <w:rPr>
          <w:del w:id="300" w:author="hp" w:date="2023-06-14T10:22:00Z"/>
        </w:rPr>
      </w:pPr>
      <w:del w:id="301" w:author="hp" w:date="2023-06-14T10:22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4"/>
        <w:numPr>
          <w:ilvl w:val="0"/>
          <w:numId w:val="15"/>
        </w:numPr>
        <w:rPr>
          <w:del w:id="302" w:author="hp" w:date="2023-06-14T10:22:00Z"/>
        </w:rPr>
      </w:pPr>
      <w:del w:id="303" w:author="hp" w:date="2023-06-14T10:22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19"/>
        </w:numPr>
        <w:spacing w:line="276" w:lineRule="auto"/>
        <w:ind w:firstLineChars="0"/>
        <w:rPr>
          <w:del w:id="304" w:author="hp" w:date="2023-06-14T10:22:00Z"/>
        </w:rPr>
      </w:pPr>
      <w:del w:id="305" w:author="hp" w:date="2023-06-14T10:22:00Z">
        <w:r w:rsidDel="00847D20">
          <w:rPr>
            <w:rFonts w:hint="eastAsia"/>
          </w:rPr>
          <w:delText>Pass</w:delText>
        </w:r>
        <w:r w:rsidDel="00847D20">
          <w:rPr>
            <w:rFonts w:hint="eastAsia"/>
          </w:rPr>
          <w:delText>语句</w:delText>
        </w:r>
        <w:r w:rsidDel="00847D20">
          <w:delText>Python</w:delText>
        </w:r>
        <w:r w:rsidDel="00847D20">
          <w:rPr>
            <w:rFonts w:hint="eastAsia"/>
          </w:rPr>
          <w:delText>中的</w:delText>
        </w:r>
        <w:r w:rsidDel="00847D20">
          <w:delText>pass</w:delText>
        </w:r>
        <w:r w:rsidDel="00847D20">
          <w:rPr>
            <w:rFonts w:hint="eastAsia"/>
          </w:rPr>
          <w:delText>是空语句，它的出现是为了保持程序结构的完整性。</w:delText>
        </w:r>
        <w:r w:rsidDel="00847D20">
          <w:delText xml:space="preserve">pass </w:delText>
        </w:r>
        <w:r w:rsidDel="00847D20">
          <w:rPr>
            <w:rFonts w:hint="eastAsia"/>
          </w:rPr>
          <w:delText>不做任何事情，一般用做占位语句。</w:delText>
        </w:r>
      </w:del>
    </w:p>
    <w:p w:rsidR="00497731" w:rsidDel="00847D20" w:rsidRDefault="00847D20">
      <w:pPr>
        <w:pStyle w:val="ad"/>
        <w:numPr>
          <w:ilvl w:val="0"/>
          <w:numId w:val="19"/>
        </w:numPr>
        <w:spacing w:line="276" w:lineRule="auto"/>
        <w:ind w:firstLineChars="0"/>
        <w:rPr>
          <w:del w:id="306" w:author="hp" w:date="2023-06-14T10:22:00Z"/>
        </w:rPr>
      </w:pPr>
      <w:del w:id="307" w:author="hp" w:date="2023-06-14T10:22:00Z">
        <w:r w:rsidDel="00847D20">
          <w:rPr>
            <w:rFonts w:hint="eastAsia"/>
          </w:rPr>
          <w:delText>break</w:delText>
        </w:r>
        <w:r w:rsidDel="00847D20">
          <w:rPr>
            <w:rFonts w:hint="eastAsia"/>
          </w:rPr>
          <w:delText>语句用于结束整个循环；</w:delText>
        </w:r>
        <w:r w:rsidDel="00847D20">
          <w:delText>continue</w:delText>
        </w:r>
        <w:r w:rsidDel="00847D20">
          <w:delText>的作用</w:delText>
        </w:r>
        <w:r w:rsidDel="00847D20">
          <w:rPr>
            <w:rFonts w:hint="eastAsia"/>
          </w:rPr>
          <w:delText>是</w:delText>
        </w:r>
        <w:r w:rsidDel="00847D20">
          <w:delText>用来结束本次循环，紧接着执行下一次的循环</w:delText>
        </w:r>
        <w:r w:rsidDel="00847D20">
          <w:rPr>
            <w:rFonts w:hint="eastAsia"/>
          </w:rPr>
          <w:delText>。</w:delText>
        </w:r>
      </w:del>
    </w:p>
    <w:p w:rsidR="00497731" w:rsidRDefault="00847D20">
      <w:pPr>
        <w:pStyle w:val="4"/>
        <w:numPr>
          <w:ilvl w:val="0"/>
          <w:numId w:val="15"/>
        </w:numPr>
      </w:pPr>
      <w:r>
        <w:rPr>
          <w:rFonts w:hint="eastAsia"/>
        </w:rPr>
        <w:t>编程题</w:t>
      </w:r>
    </w:p>
    <w:p w:rsidR="00497731" w:rsidRDefault="00847D20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 w:rsidR="00497731" w:rsidRDefault="00497731">
      <w:pPr>
        <w:pStyle w:val="ad"/>
        <w:ind w:left="360" w:firstLineChars="0" w:firstLine="0"/>
      </w:pPr>
    </w:p>
    <w:p w:rsidR="00497731" w:rsidRDefault="00847D20">
      <w:pPr>
        <w:pStyle w:val="1"/>
        <w:ind w:firstLine="360"/>
        <w:rPr>
          <w:color w:val="262626"/>
        </w:rPr>
      </w:pPr>
      <w:r>
        <w:rPr>
          <w:color w:val="262626"/>
        </w:rPr>
        <w:t xml:space="preserve">for 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 xml:space="preserve"> in range(1,11):</w:t>
      </w:r>
      <w:r>
        <w:rPr>
          <w:color w:val="262626"/>
        </w:rPr>
        <w:br/>
        <w:t xml:space="preserve">    print(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>)</w:t>
      </w:r>
    </w:p>
    <w:p w:rsidR="00497731" w:rsidRDefault="00497731">
      <w:pPr>
        <w:pStyle w:val="ad"/>
        <w:ind w:left="360" w:firstLineChars="0" w:firstLine="0"/>
      </w:pPr>
    </w:p>
    <w:p w:rsidR="00497731" w:rsidRDefault="00847D20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 w:rsidR="00497731" w:rsidRDefault="00847D20">
      <w:pPr>
        <w:pStyle w:val="1"/>
        <w:ind w:firstLineChars="0" w:firstLine="360"/>
        <w:rPr>
          <w:color w:val="262626"/>
        </w:rPr>
      </w:pPr>
      <w:r>
        <w:rPr>
          <w:color w:val="262626"/>
        </w:rPr>
        <w:t>a=</w:t>
      </w:r>
      <w:proofErr w:type="spellStart"/>
      <w:r>
        <w:rPr>
          <w:color w:val="262626"/>
        </w:rPr>
        <w:t>int</w:t>
      </w:r>
      <w:proofErr w:type="spellEnd"/>
      <w:r>
        <w:rPr>
          <w:color w:val="262626"/>
        </w:rPr>
        <w:t>(input("</w:t>
      </w:r>
      <w:r>
        <w:rPr>
          <w:color w:val="262626"/>
        </w:rPr>
        <w:t>请输入</w:t>
      </w:r>
      <w:proofErr w:type="gramStart"/>
      <w:r>
        <w:rPr>
          <w:color w:val="262626"/>
        </w:rPr>
        <w:t>一</w:t>
      </w:r>
      <w:proofErr w:type="gramEnd"/>
      <w:r>
        <w:rPr>
          <w:color w:val="262626"/>
        </w:rPr>
        <w:t>个数：</w:t>
      </w:r>
      <w:r>
        <w:rPr>
          <w:color w:val="262626"/>
        </w:rPr>
        <w:t>"))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if</w:t>
      </w:r>
      <w:r>
        <w:rPr>
          <w:color w:val="262626"/>
        </w:rPr>
        <w:t xml:space="preserve"> a&gt;0:</w:t>
      </w:r>
      <w:r>
        <w:rPr>
          <w:color w:val="262626"/>
        </w:rPr>
        <w:br/>
        <w:t xml:space="preserve">    </w:t>
      </w:r>
      <w:r>
        <w:rPr>
          <w:rFonts w:hint="eastAsia"/>
          <w:color w:val="262626"/>
        </w:rPr>
        <w:tab/>
      </w:r>
      <w:r>
        <w:rPr>
          <w:rFonts w:hint="eastAsia"/>
          <w:color w:val="262626"/>
        </w:rPr>
        <w:tab/>
      </w:r>
      <w:r>
        <w:rPr>
          <w:color w:val="262626"/>
        </w:rPr>
        <w:t>print("a</w:t>
      </w:r>
      <w:r>
        <w:rPr>
          <w:color w:val="262626"/>
        </w:rPr>
        <w:t>是一个正数</w:t>
      </w:r>
      <w:r>
        <w:rPr>
          <w:color w:val="262626"/>
        </w:rPr>
        <w:t>")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proofErr w:type="spellStart"/>
      <w:r>
        <w:rPr>
          <w:color w:val="262626"/>
        </w:rPr>
        <w:t>elif</w:t>
      </w:r>
      <w:proofErr w:type="spellEnd"/>
      <w:r>
        <w:rPr>
          <w:color w:val="262626"/>
        </w:rPr>
        <w:t xml:space="preserve"> a&lt;0:</w:t>
      </w:r>
      <w:r>
        <w:rPr>
          <w:color w:val="262626"/>
        </w:rPr>
        <w:br/>
        <w:t xml:space="preserve">    </w:t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print("a</w:t>
      </w:r>
      <w:r>
        <w:rPr>
          <w:color w:val="262626"/>
        </w:rPr>
        <w:t>是一个负数</w:t>
      </w:r>
      <w:r>
        <w:rPr>
          <w:color w:val="262626"/>
        </w:rPr>
        <w:t>")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else:</w:t>
      </w:r>
      <w:r>
        <w:rPr>
          <w:color w:val="262626"/>
        </w:rPr>
        <w:br/>
        <w:t xml:space="preserve">    </w:t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print("a</w:t>
      </w:r>
      <w:r>
        <w:rPr>
          <w:color w:val="262626"/>
        </w:rPr>
        <w:t>等于</w:t>
      </w:r>
      <w:r>
        <w:rPr>
          <w:color w:val="262626"/>
        </w:rPr>
        <w:t>0")</w:t>
      </w:r>
    </w:p>
    <w:p w:rsidR="00497731" w:rsidRDefault="00497731"/>
    <w:p w:rsidR="00497731" w:rsidRDefault="00847D20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 w:rsidR="00497731" w:rsidRDefault="00497731"/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i</w:t>
      </w:r>
      <w:proofErr w:type="spellEnd"/>
      <w:r>
        <w:t>=1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while </w:t>
      </w:r>
      <w:proofErr w:type="spellStart"/>
      <w:r>
        <w:t>i</w:t>
      </w:r>
      <w:proofErr w:type="spellEnd"/>
      <w:r>
        <w:t>&lt;10: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j=1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j&lt;=</w:t>
      </w:r>
      <w:proofErr w:type="spellStart"/>
      <w:r>
        <w:t>i</w:t>
      </w:r>
      <w:proofErr w:type="spellEnd"/>
      <w:r>
        <w:t>:</w:t>
      </w:r>
      <w:r>
        <w:br/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print("%d*%d=%-2d "%(</w:t>
      </w:r>
      <w:proofErr w:type="spellStart"/>
      <w:r>
        <w:t>i,j,i</w:t>
      </w:r>
      <w:proofErr w:type="spellEnd"/>
      <w:r>
        <w:t>*j),end='')</w:t>
      </w:r>
      <w:r>
        <w:br/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j+=1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print("\n")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t>i</w:t>
      </w:r>
      <w:proofErr w:type="spellEnd"/>
      <w:r>
        <w:t>+=1</w:t>
      </w:r>
    </w:p>
    <w:p w:rsidR="00497731" w:rsidRDefault="00497731">
      <w:pPr>
        <w:pStyle w:val="ad"/>
        <w:ind w:left="360" w:firstLineChars="0" w:firstLine="0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字符串</w:t>
      </w:r>
    </w:p>
    <w:p w:rsidR="00497731" w:rsidDel="00847D20" w:rsidRDefault="00847D20">
      <w:pPr>
        <w:pStyle w:val="4"/>
        <w:numPr>
          <w:ilvl w:val="0"/>
          <w:numId w:val="21"/>
        </w:numPr>
        <w:rPr>
          <w:del w:id="308" w:author="hp" w:date="2023-06-14T10:22:00Z"/>
        </w:rPr>
      </w:pPr>
      <w:del w:id="309" w:author="hp" w:date="2023-06-14T10:22:00Z">
        <w:r w:rsidDel="00847D20">
          <w:rPr>
            <w:rFonts w:hint="eastAsia"/>
          </w:rPr>
          <w:delText>单</w:delText>
        </w:r>
        <w:r w:rsidDel="00847D20">
          <w:rPr>
            <w:rFonts w:hint="eastAsia"/>
          </w:rPr>
          <w:delText>选题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10" w:author="hp" w:date="2023-06-14T10:22:00Z"/>
        </w:rPr>
      </w:pPr>
      <w:del w:id="311" w:author="hp" w:date="2023-06-14T10:22:00Z">
        <w:r w:rsidDel="00847D20">
          <w:rPr>
            <w:rFonts w:hint="eastAsia"/>
            <w:sz w:val="22"/>
            <w:szCs w:val="22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12" w:author="hp" w:date="2023-06-14T10:22:00Z"/>
        </w:rPr>
      </w:pPr>
      <w:del w:id="313" w:author="hp" w:date="2023-06-14T10:22:00Z">
        <w:r w:rsidDel="00847D20">
          <w:rPr>
            <w:rFonts w:hint="eastAsia"/>
            <w:sz w:val="22"/>
            <w:szCs w:val="22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14" w:author="hp" w:date="2023-06-14T10:22:00Z"/>
        </w:rPr>
      </w:pPr>
      <w:del w:id="315" w:author="hp" w:date="2023-06-14T10:22:00Z">
        <w:r w:rsidDel="00847D20">
          <w:rPr>
            <w:rFonts w:hint="eastAsia"/>
            <w:sz w:val="22"/>
            <w:szCs w:val="22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16" w:author="hp" w:date="2023-06-14T10:22:00Z"/>
        </w:rPr>
      </w:pPr>
      <w:del w:id="317" w:author="hp" w:date="2023-06-14T10:22:00Z">
        <w:r w:rsidDel="00847D20">
          <w:rPr>
            <w:rFonts w:hint="eastAsia"/>
            <w:sz w:val="22"/>
            <w:szCs w:val="22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18" w:author="hp" w:date="2023-06-14T10:22:00Z"/>
        </w:rPr>
      </w:pPr>
      <w:del w:id="319" w:author="hp" w:date="2023-06-14T10:22:00Z">
        <w:r w:rsidDel="00847D20">
          <w:rPr>
            <w:rFonts w:hint="eastAsia"/>
            <w:sz w:val="22"/>
            <w:szCs w:val="22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20" w:author="hp" w:date="2023-06-14T10:22:00Z"/>
        </w:rPr>
      </w:pPr>
      <w:del w:id="321" w:author="hp" w:date="2023-06-14T10:22:00Z">
        <w:r w:rsidDel="00847D20">
          <w:rPr>
            <w:rFonts w:hint="eastAsia"/>
            <w:sz w:val="22"/>
            <w:szCs w:val="22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22"/>
        </w:numPr>
        <w:spacing w:line="360" w:lineRule="auto"/>
        <w:ind w:firstLineChars="0"/>
        <w:rPr>
          <w:del w:id="322" w:author="hp" w:date="2023-06-14T10:22:00Z"/>
        </w:rPr>
      </w:pPr>
      <w:del w:id="323" w:author="hp" w:date="2023-06-14T10:22:00Z">
        <w:r w:rsidDel="00847D20">
          <w:rPr>
            <w:rFonts w:hint="eastAsia"/>
            <w:sz w:val="22"/>
            <w:szCs w:val="22"/>
          </w:rPr>
          <w:delText>A</w:delText>
        </w:r>
      </w:del>
    </w:p>
    <w:p w:rsidR="00497731" w:rsidDel="00847D20" w:rsidRDefault="00847D20">
      <w:pPr>
        <w:pStyle w:val="4"/>
        <w:numPr>
          <w:ilvl w:val="0"/>
          <w:numId w:val="21"/>
        </w:numPr>
        <w:rPr>
          <w:del w:id="324" w:author="hp" w:date="2023-06-14T10:22:00Z"/>
        </w:rPr>
      </w:pPr>
      <w:del w:id="325" w:author="hp" w:date="2023-06-14T10:22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26" w:author="hp" w:date="2023-06-14T10:22:00Z"/>
        </w:rPr>
      </w:pPr>
      <w:del w:id="327" w:author="hp" w:date="2023-06-14T10:22:00Z">
        <w:r w:rsidDel="00847D20">
          <w:rPr>
            <w:rFonts w:hint="eastAsia"/>
            <w:sz w:val="22"/>
            <w:szCs w:val="22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28" w:author="hp" w:date="2023-06-14T10:22:00Z"/>
        </w:rPr>
      </w:pPr>
      <w:del w:id="329" w:author="hp" w:date="2023-06-14T10:22:00Z">
        <w:r w:rsidDel="00847D20">
          <w:rPr>
            <w:rFonts w:hint="eastAsia"/>
            <w:sz w:val="22"/>
            <w:szCs w:val="22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30" w:author="hp" w:date="2023-06-14T10:22:00Z"/>
        </w:rPr>
      </w:pPr>
      <w:del w:id="331" w:author="hp" w:date="2023-06-14T10:22:00Z">
        <w:r w:rsidDel="00847D20">
          <w:rPr>
            <w:rFonts w:hint="eastAsia"/>
            <w:sz w:val="22"/>
            <w:szCs w:val="22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32" w:author="hp" w:date="2023-06-14T10:22:00Z"/>
        </w:rPr>
      </w:pPr>
      <w:del w:id="333" w:author="hp" w:date="2023-06-14T10:22:00Z">
        <w:r w:rsidDel="00847D20">
          <w:rPr>
            <w:rFonts w:hint="eastAsia"/>
            <w:sz w:val="22"/>
            <w:szCs w:val="22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34" w:author="hp" w:date="2023-06-14T10:22:00Z"/>
        </w:rPr>
      </w:pPr>
      <w:del w:id="335" w:author="hp" w:date="2023-06-14T10:22:00Z">
        <w:r w:rsidDel="00847D20">
          <w:rPr>
            <w:rFonts w:hint="eastAsia"/>
            <w:sz w:val="22"/>
            <w:szCs w:val="22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36" w:author="hp" w:date="2023-06-14T10:22:00Z"/>
        </w:rPr>
      </w:pPr>
      <w:del w:id="337" w:author="hp" w:date="2023-06-14T10:22:00Z">
        <w:r w:rsidDel="00847D20">
          <w:rPr>
            <w:rFonts w:hint="eastAsia"/>
            <w:sz w:val="22"/>
            <w:szCs w:val="22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23"/>
        </w:numPr>
        <w:spacing w:line="360" w:lineRule="auto"/>
        <w:ind w:firstLineChars="0"/>
        <w:rPr>
          <w:del w:id="338" w:author="hp" w:date="2023-06-14T10:22:00Z"/>
        </w:rPr>
      </w:pPr>
      <w:del w:id="339" w:author="hp" w:date="2023-06-14T10:22:00Z">
        <w:r w:rsidDel="00847D20">
          <w:rPr>
            <w:rFonts w:hint="eastAsia"/>
            <w:sz w:val="22"/>
            <w:szCs w:val="22"/>
          </w:rPr>
          <w:delText>错</w:delText>
        </w:r>
      </w:del>
    </w:p>
    <w:p w:rsidR="00497731" w:rsidDel="00847D20" w:rsidRDefault="00847D20">
      <w:pPr>
        <w:pStyle w:val="4"/>
        <w:numPr>
          <w:ilvl w:val="0"/>
          <w:numId w:val="21"/>
        </w:numPr>
        <w:rPr>
          <w:del w:id="340" w:author="hp" w:date="2023-06-14T10:22:00Z"/>
        </w:rPr>
      </w:pPr>
      <w:del w:id="341" w:author="hp" w:date="2023-06-14T10:22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24"/>
        </w:numPr>
        <w:spacing w:line="360" w:lineRule="auto"/>
        <w:ind w:firstLineChars="0"/>
        <w:rPr>
          <w:del w:id="342" w:author="hp" w:date="2023-06-14T10:22:00Z"/>
        </w:rPr>
      </w:pPr>
      <w:del w:id="343" w:author="hp" w:date="2023-06-14T10:22:00Z">
        <w:r w:rsidDel="00847D20">
          <w:rPr>
            <w:rFonts w:hint="eastAsia"/>
            <w:sz w:val="22"/>
            <w:szCs w:val="22"/>
          </w:rPr>
          <w:delText>文本</w:delText>
        </w:r>
      </w:del>
    </w:p>
    <w:p w:rsidR="00497731" w:rsidDel="00847D20" w:rsidRDefault="00847D20">
      <w:pPr>
        <w:pStyle w:val="ad"/>
        <w:numPr>
          <w:ilvl w:val="0"/>
          <w:numId w:val="24"/>
        </w:numPr>
        <w:spacing w:line="360" w:lineRule="auto"/>
        <w:ind w:firstLineChars="0"/>
        <w:rPr>
          <w:del w:id="344" w:author="hp" w:date="2023-06-14T10:22:00Z"/>
        </w:rPr>
      </w:pPr>
      <w:del w:id="345" w:author="hp" w:date="2023-06-14T10:22:00Z">
        <w:r w:rsidDel="00847D20">
          <w:rPr>
            <w:rFonts w:hint="eastAsia"/>
            <w:sz w:val="22"/>
            <w:szCs w:val="22"/>
          </w:rPr>
          <w:delText>转义</w:delText>
        </w:r>
      </w:del>
    </w:p>
    <w:p w:rsidR="00497731" w:rsidDel="00847D20" w:rsidRDefault="00847D20">
      <w:pPr>
        <w:pStyle w:val="ad"/>
        <w:numPr>
          <w:ilvl w:val="0"/>
          <w:numId w:val="24"/>
        </w:numPr>
        <w:spacing w:line="360" w:lineRule="auto"/>
        <w:ind w:firstLineChars="0"/>
        <w:rPr>
          <w:del w:id="346" w:author="hp" w:date="2023-06-14T10:22:00Z"/>
        </w:rPr>
      </w:pPr>
      <w:del w:id="347" w:author="hp" w:date="2023-06-14T10:22:00Z">
        <w:r w:rsidDel="00847D20">
          <w:rPr>
            <w:sz w:val="22"/>
            <w:szCs w:val="22"/>
          </w:rPr>
          <w:delText>input</w:delText>
        </w:r>
      </w:del>
    </w:p>
    <w:p w:rsidR="00497731" w:rsidDel="00847D20" w:rsidRDefault="00847D20">
      <w:pPr>
        <w:pStyle w:val="ad"/>
        <w:numPr>
          <w:ilvl w:val="0"/>
          <w:numId w:val="24"/>
        </w:numPr>
        <w:spacing w:line="360" w:lineRule="auto"/>
        <w:ind w:firstLineChars="0"/>
        <w:rPr>
          <w:del w:id="348" w:author="hp" w:date="2023-06-14T10:22:00Z"/>
        </w:rPr>
      </w:pPr>
      <w:del w:id="349" w:author="hp" w:date="2023-06-14T10:22:00Z">
        <w:r w:rsidDel="00847D20">
          <w:rPr>
            <w:rFonts w:hint="eastAsia"/>
            <w:sz w:val="22"/>
            <w:szCs w:val="22"/>
          </w:rPr>
          <w:delText>切片</w:delText>
        </w:r>
      </w:del>
    </w:p>
    <w:p w:rsidR="00497731" w:rsidDel="00847D20" w:rsidRDefault="00847D20">
      <w:pPr>
        <w:pStyle w:val="ad"/>
        <w:numPr>
          <w:ilvl w:val="0"/>
          <w:numId w:val="24"/>
        </w:numPr>
        <w:spacing w:line="360" w:lineRule="auto"/>
        <w:ind w:firstLineChars="0"/>
        <w:rPr>
          <w:del w:id="350" w:author="hp" w:date="2023-06-14T10:22:00Z"/>
        </w:rPr>
      </w:pPr>
      <w:del w:id="351" w:author="hp" w:date="2023-06-14T10:22:00Z">
        <w:r w:rsidDel="00847D20">
          <w:rPr>
            <w:rFonts w:hint="eastAsia"/>
            <w:sz w:val="22"/>
            <w:szCs w:val="22"/>
          </w:rPr>
          <w:delText>开</w:delText>
        </w:r>
      </w:del>
    </w:p>
    <w:p w:rsidR="00497731" w:rsidRDefault="00497731">
      <w:pPr>
        <w:spacing w:line="360" w:lineRule="auto"/>
      </w:pPr>
    </w:p>
    <w:p w:rsidR="00497731" w:rsidRDefault="00847D20">
      <w:pPr>
        <w:pStyle w:val="4"/>
        <w:numPr>
          <w:ilvl w:val="0"/>
          <w:numId w:val="21"/>
        </w:numPr>
      </w:pPr>
      <w:r>
        <w:rPr>
          <w:rFonts w:hint="eastAsia"/>
        </w:rPr>
        <w:t>程序分析题</w:t>
      </w:r>
    </w:p>
    <w:p w:rsidR="00497731" w:rsidRDefault="00847D20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答：不能编译通过。</w:t>
      </w:r>
      <w:r>
        <w:rPr>
          <w:rFonts w:hint="eastAsia"/>
          <w:sz w:val="22"/>
          <w:szCs w:val="22"/>
        </w:rPr>
        <w:t>因为</w:t>
      </w:r>
      <w:r>
        <w:rPr>
          <w:rFonts w:hint="eastAsia"/>
          <w:sz w:val="22"/>
          <w:szCs w:val="22"/>
        </w:rPr>
        <w:t>num1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num2</w:t>
      </w:r>
      <w:r>
        <w:rPr>
          <w:rFonts w:hint="eastAsia"/>
          <w:sz w:val="22"/>
          <w:szCs w:val="22"/>
        </w:rPr>
        <w:t>属于字符串类型，不能</w:t>
      </w:r>
      <w:proofErr w:type="gramStart"/>
      <w:r>
        <w:rPr>
          <w:rFonts w:hint="eastAsia"/>
          <w:sz w:val="22"/>
          <w:szCs w:val="22"/>
        </w:rPr>
        <w:t>执行取余操作</w:t>
      </w:r>
      <w:proofErr w:type="gramEnd"/>
      <w:r>
        <w:rPr>
          <w:rFonts w:hint="eastAsia"/>
          <w:sz w:val="22"/>
          <w:szCs w:val="22"/>
        </w:rPr>
        <w:t>。</w:t>
      </w:r>
    </w:p>
    <w:p w:rsidR="00497731" w:rsidRDefault="00847D20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rFonts w:hint="eastAsia"/>
          <w:sz w:val="22"/>
          <w:szCs w:val="22"/>
        </w:rPr>
        <w:t>J</w:t>
      </w:r>
    </w:p>
    <w:p w:rsidR="00497731" w:rsidRDefault="00847D20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答：</w:t>
      </w:r>
      <w:r>
        <w:rPr>
          <w:rFonts w:hint="eastAsia"/>
          <w:sz w:val="22"/>
          <w:szCs w:val="22"/>
        </w:rPr>
        <w:t>由于没有在字符串中找到子串，</w:t>
      </w:r>
      <w:r>
        <w:rPr>
          <w:rFonts w:hint="eastAsia"/>
          <w:sz w:val="22"/>
          <w:szCs w:val="22"/>
        </w:rPr>
        <w:t>index</w:t>
      </w:r>
      <w:r>
        <w:rPr>
          <w:rFonts w:hint="eastAsia"/>
          <w:sz w:val="22"/>
          <w:szCs w:val="22"/>
        </w:rPr>
        <w:t>方法默认会抛出</w:t>
      </w:r>
      <w:proofErr w:type="spellStart"/>
      <w:r>
        <w:rPr>
          <w:rFonts w:hint="eastAsia"/>
          <w:sz w:val="22"/>
          <w:szCs w:val="22"/>
        </w:rPr>
        <w:t>ValueError</w:t>
      </w:r>
      <w:proofErr w:type="spellEnd"/>
      <w:r>
        <w:rPr>
          <w:rFonts w:hint="eastAsia"/>
          <w:sz w:val="22"/>
          <w:szCs w:val="22"/>
        </w:rPr>
        <w:t>异常。</w:t>
      </w:r>
    </w:p>
    <w:p w:rsidR="00497731" w:rsidRDefault="00847D20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sz w:val="22"/>
          <w:szCs w:val="22"/>
        </w:rPr>
        <w:t>Hello World</w:t>
      </w:r>
      <w:r>
        <w:rPr>
          <w:rFonts w:hint="eastAsia"/>
          <w:sz w:val="22"/>
          <w:szCs w:val="22"/>
        </w:rPr>
        <w:t>（默认删除两头的空格）</w:t>
      </w:r>
    </w:p>
    <w:p w:rsidR="00497731" w:rsidRDefault="00847D20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proofErr w:type="spellStart"/>
      <w:r>
        <w:rPr>
          <w:sz w:val="22"/>
          <w:szCs w:val="22"/>
        </w:rPr>
        <w:t>HelloPython</w:t>
      </w:r>
      <w:proofErr w:type="spellEnd"/>
    </w:p>
    <w:p w:rsidR="00497731" w:rsidRDefault="00847D20">
      <w:pPr>
        <w:pStyle w:val="4"/>
        <w:numPr>
          <w:ilvl w:val="0"/>
          <w:numId w:val="21"/>
        </w:numPr>
      </w:pPr>
      <w:r>
        <w:rPr>
          <w:rFonts w:hint="eastAsia"/>
        </w:rPr>
        <w:t>编程题</w:t>
      </w:r>
    </w:p>
    <w:p w:rsidR="00497731" w:rsidRDefault="00847D20">
      <w:pPr>
        <w:pStyle w:val="ad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myStr</w:t>
      </w:r>
      <w:proofErr w:type="spellEnd"/>
      <w:r>
        <w:t xml:space="preserve"> = input("</w:t>
      </w:r>
      <w:r>
        <w:t>请输入任意字符串</w:t>
      </w:r>
      <w:r>
        <w:t>:")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num</w:t>
      </w:r>
      <w:proofErr w:type="spellEnd"/>
      <w:r>
        <w:t xml:space="preserve"> = 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for s in </w:t>
      </w:r>
      <w:proofErr w:type="spellStart"/>
      <w:r>
        <w:t>myStr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</w:t>
      </w:r>
      <w:proofErr w:type="spellStart"/>
      <w:proofErr w:type="gramStart"/>
      <w:r>
        <w:t>s.isdigit</w:t>
      </w:r>
      <w:proofErr w:type="spellEnd"/>
      <w:proofErr w:type="gramEnd"/>
      <w:r>
        <w:t>():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num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week = ['Monday', 'Tuesday', 'Wednesday', 'Thursday', 'Friday', 'Saturday', 'Sunday']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while True: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myStr</w:t>
      </w:r>
      <w:proofErr w:type="spellEnd"/>
      <w:r>
        <w:t xml:space="preserve"> = input("</w:t>
      </w:r>
      <w:r>
        <w:t>请输入任意一个字母</w:t>
      </w:r>
      <w:r>
        <w:t>:")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upMyStr</w:t>
      </w:r>
      <w:proofErr w:type="spellEnd"/>
      <w:r>
        <w:t xml:space="preserve"> = </w:t>
      </w:r>
      <w:proofErr w:type="spellStart"/>
      <w:r>
        <w:t>myStr.upper</w:t>
      </w:r>
      <w:proofErr w:type="spellEnd"/>
      <w:r>
        <w:t>()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for </w:t>
      </w:r>
      <w:proofErr w:type="spellStart"/>
      <w:r>
        <w:t>weekS</w:t>
      </w:r>
      <w:proofErr w:type="spellEnd"/>
      <w:r>
        <w:t xml:space="preserve"> in week: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if </w:t>
      </w:r>
      <w:proofErr w:type="spellStart"/>
      <w:r>
        <w:t>upMyStr</w:t>
      </w:r>
      <w:proofErr w:type="spellEnd"/>
      <w:r>
        <w:t xml:space="preserve"> == </w:t>
      </w:r>
      <w:proofErr w:type="spellStart"/>
      <w:proofErr w:type="gramStart"/>
      <w:r>
        <w:t>w</w:t>
      </w:r>
      <w:r>
        <w:t>eekS</w:t>
      </w:r>
      <w:proofErr w:type="spellEnd"/>
      <w:r>
        <w:t>[</w:t>
      </w:r>
      <w:proofErr w:type="gramEnd"/>
      <w:r>
        <w:t>0]: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if </w:t>
      </w:r>
      <w:proofErr w:type="spellStart"/>
      <w:r>
        <w:t>weekS.startswith</w:t>
      </w:r>
      <w:proofErr w:type="spellEnd"/>
      <w:r>
        <w:t>("M"):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print("</w:t>
      </w:r>
      <w:r>
        <w:t>星期一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weekS.startswith</w:t>
      </w:r>
      <w:proofErr w:type="spellEnd"/>
      <w:r>
        <w:t>("W"):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print("</w:t>
      </w:r>
      <w:r>
        <w:t>星期三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weekS.startswith</w:t>
      </w:r>
      <w:proofErr w:type="spellEnd"/>
      <w:r>
        <w:t>("F"):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print("</w:t>
      </w:r>
      <w:r>
        <w:t>星期五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weekS.startswith</w:t>
      </w:r>
      <w:proofErr w:type="spellEnd"/>
      <w:r>
        <w:t xml:space="preserve">("T") or </w:t>
      </w:r>
      <w:proofErr w:type="spellStart"/>
      <w:r>
        <w:t>weekS.startswith</w:t>
      </w:r>
      <w:proofErr w:type="spellEnd"/>
      <w:r>
        <w:t>("S"):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spellStart"/>
      <w:r>
        <w:t>secondStr</w:t>
      </w:r>
      <w:proofErr w:type="spellEnd"/>
      <w:r>
        <w:t xml:space="preserve"> = input("</w:t>
      </w:r>
      <w:r>
        <w:t>请再输入任意一个字母</w:t>
      </w:r>
      <w:r>
        <w:t>:")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spellStart"/>
      <w:r>
        <w:t>newStr</w:t>
      </w:r>
      <w:proofErr w:type="spellEnd"/>
      <w:r>
        <w:t xml:space="preserve"> = </w:t>
      </w:r>
      <w:proofErr w:type="spellStart"/>
      <w:r>
        <w:t>upMyStr+secondStr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</w:t>
      </w:r>
      <w:proofErr w:type="spellStart"/>
      <w:r>
        <w:t>newStr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for </w:t>
      </w:r>
      <w:proofErr w:type="spellStart"/>
      <w:r>
        <w:t>weekStr</w:t>
      </w:r>
      <w:proofErr w:type="spellEnd"/>
      <w:r>
        <w:t xml:space="preserve"> in week: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if </w:t>
      </w:r>
      <w:proofErr w:type="spellStart"/>
      <w:r>
        <w:t>weekStr.f</w:t>
      </w:r>
      <w:r>
        <w:t>ind</w:t>
      </w:r>
      <w:proofErr w:type="spellEnd"/>
      <w:r>
        <w:t>(newStr,0,2</w:t>
      </w:r>
      <w:proofErr w:type="gramStart"/>
      <w:r>
        <w:t>) !</w:t>
      </w:r>
      <w:proofErr w:type="gramEnd"/>
      <w:r>
        <w:t>= -1: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if </w:t>
      </w:r>
      <w:proofErr w:type="spellStart"/>
      <w:r>
        <w:t>newStr</w:t>
      </w:r>
      <w:proofErr w:type="spellEnd"/>
      <w:r>
        <w:t xml:space="preserve"> == "</w:t>
      </w:r>
      <w:proofErr w:type="spellStart"/>
      <w:r>
        <w:t>Tu</w:t>
      </w:r>
      <w:proofErr w:type="spellEnd"/>
      <w:r>
        <w:t>":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星期二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 == "</w:t>
      </w:r>
      <w:proofErr w:type="spellStart"/>
      <w:r>
        <w:t>Th</w:t>
      </w:r>
      <w:proofErr w:type="spellEnd"/>
      <w:r>
        <w:t>":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星期四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 == "Sa":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</w:t>
      </w:r>
      <w:r>
        <w:t xml:space="preserve">          print("</w:t>
      </w:r>
      <w:r>
        <w:t>星期六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 == "Su":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星期日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break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break</w:t>
      </w:r>
    </w:p>
    <w:p w:rsidR="00497731" w:rsidRDefault="00847D20">
      <w:pPr>
        <w:pStyle w:val="ad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str</w:t>
      </w:r>
      <w:proofErr w:type="spellEnd"/>
      <w:r>
        <w:t xml:space="preserve"> = "</w:t>
      </w:r>
      <w:proofErr w:type="spellStart"/>
      <w:proofErr w:type="gramStart"/>
      <w:r>
        <w:t>Hello,welcome</w:t>
      </w:r>
      <w:proofErr w:type="spellEnd"/>
      <w:proofErr w:type="gramEnd"/>
      <w:r>
        <w:t xml:space="preserve"> to </w:t>
      </w:r>
      <w:proofErr w:type="spellStart"/>
      <w:r>
        <w:t>itheima</w:t>
      </w:r>
      <w:proofErr w:type="spellEnd"/>
      <w:r>
        <w:t>!!"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proofErr w:type="gramStart"/>
      <w:r>
        <w:t>str.count</w:t>
      </w:r>
      <w:proofErr w:type="spellEnd"/>
      <w:proofErr w:type="gramEnd"/>
      <w:r>
        <w:t>("o"))</w:t>
      </w:r>
    </w:p>
    <w:p w:rsidR="00497731" w:rsidRDefault="00497731">
      <w:pPr>
        <w:spacing w:line="360" w:lineRule="auto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t>列表、元组和字典</w:t>
      </w:r>
    </w:p>
    <w:p w:rsidR="00497731" w:rsidDel="00847D20" w:rsidRDefault="00847D20">
      <w:pPr>
        <w:pStyle w:val="4"/>
        <w:numPr>
          <w:ilvl w:val="0"/>
          <w:numId w:val="27"/>
        </w:numPr>
        <w:rPr>
          <w:del w:id="352" w:author="hp" w:date="2023-06-14T10:23:00Z"/>
        </w:rPr>
      </w:pPr>
      <w:del w:id="353" w:author="hp" w:date="2023-06-14T10:23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54" w:author="hp" w:date="2023-06-14T10:23:00Z"/>
        </w:rPr>
      </w:pPr>
      <w:del w:id="355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56" w:author="hp" w:date="2023-06-14T10:23:00Z"/>
        </w:rPr>
      </w:pPr>
      <w:del w:id="357" w:author="hp" w:date="2023-06-14T10:23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58" w:author="hp" w:date="2023-06-14T10:23:00Z"/>
        </w:rPr>
      </w:pPr>
      <w:del w:id="359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60" w:author="hp" w:date="2023-06-14T10:23:00Z"/>
        </w:rPr>
      </w:pPr>
      <w:del w:id="361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62" w:author="hp" w:date="2023-06-14T10:23:00Z"/>
        </w:rPr>
      </w:pPr>
      <w:del w:id="363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64" w:author="hp" w:date="2023-06-14T10:23:00Z"/>
        </w:rPr>
      </w:pPr>
      <w:del w:id="365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66" w:author="hp" w:date="2023-06-14T10:23:00Z"/>
        </w:rPr>
      </w:pPr>
      <w:del w:id="367" w:author="hp" w:date="2023-06-14T10:23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68" w:author="hp" w:date="2023-06-14T10:23:00Z"/>
        </w:rPr>
      </w:pPr>
      <w:del w:id="369" w:author="hp" w:date="2023-06-14T10:23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28"/>
        </w:numPr>
        <w:spacing w:line="360" w:lineRule="auto"/>
        <w:ind w:firstLineChars="0"/>
        <w:rPr>
          <w:del w:id="370" w:author="hp" w:date="2023-06-14T10:23:00Z"/>
        </w:rPr>
      </w:pPr>
      <w:del w:id="371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4"/>
        <w:numPr>
          <w:ilvl w:val="0"/>
          <w:numId w:val="27"/>
        </w:numPr>
        <w:rPr>
          <w:del w:id="372" w:author="hp" w:date="2023-06-14T10:23:00Z"/>
        </w:rPr>
      </w:pPr>
      <w:del w:id="373" w:author="hp" w:date="2023-06-14T10:23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74" w:author="hp" w:date="2023-06-14T10:23:00Z"/>
        </w:rPr>
      </w:pPr>
      <w:del w:id="375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76" w:author="hp" w:date="2023-06-14T10:23:00Z"/>
        </w:rPr>
      </w:pPr>
      <w:del w:id="377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78" w:author="hp" w:date="2023-06-14T10:23:00Z"/>
        </w:rPr>
      </w:pPr>
      <w:del w:id="379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80" w:author="hp" w:date="2023-06-14T10:23:00Z"/>
        </w:rPr>
      </w:pPr>
      <w:del w:id="381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82" w:author="hp" w:date="2023-06-14T10:23:00Z"/>
        </w:rPr>
      </w:pPr>
      <w:del w:id="383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84" w:author="hp" w:date="2023-06-14T10:23:00Z"/>
        </w:rPr>
      </w:pPr>
      <w:del w:id="385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29"/>
        </w:numPr>
        <w:spacing w:line="360" w:lineRule="auto"/>
        <w:ind w:firstLineChars="0"/>
        <w:rPr>
          <w:del w:id="386" w:author="hp" w:date="2023-06-14T10:23:00Z"/>
        </w:rPr>
      </w:pPr>
      <w:del w:id="387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4"/>
        <w:numPr>
          <w:ilvl w:val="0"/>
          <w:numId w:val="27"/>
        </w:numPr>
        <w:rPr>
          <w:del w:id="388" w:author="hp" w:date="2023-06-14T10:23:00Z"/>
        </w:rPr>
      </w:pPr>
      <w:del w:id="389" w:author="hp" w:date="2023-06-14T10:23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30"/>
        </w:numPr>
        <w:spacing w:line="360" w:lineRule="auto"/>
        <w:ind w:firstLineChars="0"/>
        <w:rPr>
          <w:del w:id="390" w:author="hp" w:date="2023-06-14T10:23:00Z"/>
        </w:rPr>
      </w:pPr>
      <w:del w:id="391" w:author="hp" w:date="2023-06-14T10:23:00Z">
        <w:r w:rsidDel="00847D20">
          <w:rPr>
            <w:rFonts w:hint="eastAsia"/>
            <w:sz w:val="22"/>
            <w:szCs w:val="22"/>
          </w:rPr>
          <w:delText>字典</w:delText>
        </w:r>
      </w:del>
    </w:p>
    <w:p w:rsidR="00497731" w:rsidDel="00847D20" w:rsidRDefault="00847D20">
      <w:pPr>
        <w:pStyle w:val="ad"/>
        <w:numPr>
          <w:ilvl w:val="0"/>
          <w:numId w:val="30"/>
        </w:numPr>
        <w:spacing w:line="360" w:lineRule="auto"/>
        <w:ind w:firstLineChars="0"/>
        <w:rPr>
          <w:del w:id="392" w:author="hp" w:date="2023-06-14T10:23:00Z"/>
        </w:rPr>
      </w:pPr>
      <w:del w:id="393" w:author="hp" w:date="2023-06-14T10:23:00Z">
        <w:r w:rsidDel="00847D20">
          <w:rPr>
            <w:rFonts w:hint="eastAsia"/>
            <w:sz w:val="22"/>
            <w:szCs w:val="22"/>
          </w:rPr>
          <w:delText>字典，列表</w:delText>
        </w:r>
      </w:del>
    </w:p>
    <w:p w:rsidR="00497731" w:rsidDel="00847D20" w:rsidRDefault="00847D20">
      <w:pPr>
        <w:pStyle w:val="ad"/>
        <w:numPr>
          <w:ilvl w:val="0"/>
          <w:numId w:val="30"/>
        </w:numPr>
        <w:spacing w:line="360" w:lineRule="auto"/>
        <w:ind w:firstLineChars="0"/>
        <w:rPr>
          <w:del w:id="394" w:author="hp" w:date="2023-06-14T10:23:00Z"/>
        </w:rPr>
      </w:pPr>
      <w:del w:id="395" w:author="hp" w:date="2023-06-14T10:23:00Z">
        <w:r w:rsidDel="00847D20">
          <w:rPr>
            <w:rFonts w:hint="eastAsia"/>
            <w:sz w:val="22"/>
            <w:szCs w:val="22"/>
          </w:rPr>
          <w:delText>not in</w:delText>
        </w:r>
      </w:del>
    </w:p>
    <w:p w:rsidR="00497731" w:rsidDel="00847D20" w:rsidRDefault="00847D20">
      <w:pPr>
        <w:pStyle w:val="ad"/>
        <w:numPr>
          <w:ilvl w:val="0"/>
          <w:numId w:val="30"/>
        </w:numPr>
        <w:spacing w:line="360" w:lineRule="auto"/>
        <w:ind w:firstLineChars="0"/>
        <w:rPr>
          <w:del w:id="396" w:author="hp" w:date="2023-06-14T10:23:00Z"/>
        </w:rPr>
      </w:pPr>
      <w:del w:id="397" w:author="hp" w:date="2023-06-14T10:23:00Z">
        <w:r w:rsidDel="00847D20">
          <w:rPr>
            <w:rFonts w:hint="eastAsia"/>
            <w:sz w:val="22"/>
            <w:szCs w:val="22"/>
          </w:rPr>
          <w:delText>sort</w:delText>
        </w:r>
      </w:del>
    </w:p>
    <w:p w:rsidR="00497731" w:rsidDel="00847D20" w:rsidRDefault="00847D20">
      <w:pPr>
        <w:pStyle w:val="ad"/>
        <w:numPr>
          <w:ilvl w:val="0"/>
          <w:numId w:val="30"/>
        </w:numPr>
        <w:spacing w:line="360" w:lineRule="auto"/>
        <w:ind w:firstLineChars="0"/>
        <w:rPr>
          <w:del w:id="398" w:author="hp" w:date="2023-06-14T10:23:00Z"/>
        </w:rPr>
      </w:pPr>
      <w:del w:id="399" w:author="hp" w:date="2023-06-14T10:23:00Z">
        <w:r w:rsidDel="00847D20">
          <w:rPr>
            <w:rFonts w:hint="eastAsia"/>
            <w:sz w:val="22"/>
            <w:szCs w:val="22"/>
          </w:rPr>
          <w:delText>小括号</w:delText>
        </w:r>
      </w:del>
    </w:p>
    <w:p w:rsidR="00497731" w:rsidDel="00847D20" w:rsidRDefault="00847D20">
      <w:pPr>
        <w:pStyle w:val="4"/>
        <w:numPr>
          <w:ilvl w:val="0"/>
          <w:numId w:val="27"/>
        </w:numPr>
        <w:rPr>
          <w:del w:id="400" w:author="hp" w:date="2023-06-14T10:23:00Z"/>
        </w:rPr>
      </w:pPr>
      <w:del w:id="401" w:author="hp" w:date="2023-06-14T10:23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spacing w:line="360" w:lineRule="auto"/>
        <w:rPr>
          <w:del w:id="402" w:author="hp" w:date="2023-06-14T10:23:00Z"/>
        </w:rPr>
      </w:pPr>
      <w:del w:id="403" w:author="hp" w:date="2023-06-14T10:23:00Z"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．答案：</w:delText>
        </w:r>
      </w:del>
    </w:p>
    <w:p w:rsidR="00497731" w:rsidDel="00847D20" w:rsidRDefault="00847D20">
      <w:pPr>
        <w:spacing w:line="360" w:lineRule="auto"/>
        <w:rPr>
          <w:del w:id="404" w:author="hp" w:date="2023-06-14T10:23:00Z"/>
        </w:rPr>
      </w:pPr>
      <w:del w:id="405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）外形：列表是中括号括起来的数据；元组是圆括号括起来的数据；字典是花括号括起来的数据</w:delText>
        </w:r>
      </w:del>
    </w:p>
    <w:p w:rsidR="00497731" w:rsidDel="00847D20" w:rsidRDefault="00847D20">
      <w:pPr>
        <w:spacing w:line="360" w:lineRule="auto"/>
        <w:rPr>
          <w:del w:id="406" w:author="hp" w:date="2023-06-14T10:23:00Z"/>
        </w:rPr>
      </w:pPr>
      <w:del w:id="407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）存储结构：列表可以存储多个不同类型的数据，以逗号分隔；元组同样能存储多个不同类型的数据，以逗号分隔；字典能存储多个键值对，以逗号分隔，键是唯一的，值是任何类型的。</w:delText>
        </w:r>
      </w:del>
    </w:p>
    <w:p w:rsidR="00497731" w:rsidDel="00847D20" w:rsidRDefault="00847D20">
      <w:pPr>
        <w:spacing w:line="360" w:lineRule="auto"/>
        <w:rPr>
          <w:del w:id="408" w:author="hp" w:date="2023-06-14T10:23:00Z"/>
        </w:rPr>
      </w:pPr>
      <w:del w:id="409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3</w:delText>
        </w:r>
        <w:r w:rsidDel="00847D20">
          <w:rPr>
            <w:rFonts w:hint="eastAsia"/>
          </w:rPr>
          <w:delText>）访问方式：列表可以通过下标索引访问元素，索引从</w:delText>
        </w:r>
        <w:r w:rsidDel="00847D20">
          <w:rPr>
            <w:rFonts w:hint="eastAsia"/>
          </w:rPr>
          <w:delText>0</w:delText>
        </w:r>
        <w:r w:rsidDel="00847D20">
          <w:rPr>
            <w:rFonts w:hint="eastAsia"/>
          </w:rPr>
          <w:delText>开始；元组可以通过下标索引访问值，索引从</w:delText>
        </w:r>
        <w:r w:rsidDel="00847D20">
          <w:rPr>
            <w:rFonts w:hint="eastAsia"/>
          </w:rPr>
          <w:delText>0</w:delText>
        </w:r>
        <w:r w:rsidDel="00847D20">
          <w:rPr>
            <w:rFonts w:hint="eastAsia"/>
          </w:rPr>
          <w:delText>开始；字典通过键来访问值。</w:delText>
        </w:r>
      </w:del>
    </w:p>
    <w:p w:rsidR="00497731" w:rsidDel="00847D20" w:rsidRDefault="00847D20">
      <w:pPr>
        <w:spacing w:line="360" w:lineRule="auto"/>
        <w:rPr>
          <w:del w:id="410" w:author="hp" w:date="2023-06-14T10:23:00Z"/>
        </w:rPr>
      </w:pPr>
      <w:del w:id="411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4</w:delText>
        </w:r>
        <w:r w:rsidDel="00847D20">
          <w:rPr>
            <w:rFonts w:hint="eastAsia"/>
          </w:rPr>
          <w:delText>）是否可变类型：列表是可变类型，列表是不可变类型，字典是可变类型。</w:delText>
        </w:r>
      </w:del>
    </w:p>
    <w:p w:rsidR="00497731" w:rsidRDefault="00847D20">
      <w:pPr>
        <w:pStyle w:val="4"/>
        <w:numPr>
          <w:ilvl w:val="0"/>
          <w:numId w:val="27"/>
        </w:numPr>
      </w:pPr>
      <w:r>
        <w:rPr>
          <w:rFonts w:hint="eastAsia"/>
        </w:rPr>
        <w:t>程序分析题</w:t>
      </w:r>
    </w:p>
    <w:p w:rsidR="00497731" w:rsidRDefault="00847D20">
      <w:pPr>
        <w:pStyle w:val="ad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答案：程序运行错误，元组不能使用下标增加元素。</w:t>
      </w:r>
    </w:p>
    <w:p w:rsidR="00497731" w:rsidRDefault="00847D20">
      <w:pPr>
        <w:pStyle w:val="ad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lastRenderedPageBreak/>
        <w:t>结果为：</w:t>
      </w:r>
      <w:r>
        <w:rPr>
          <w:rFonts w:hint="eastAsia"/>
          <w:sz w:val="22"/>
          <w:szCs w:val="22"/>
        </w:rPr>
        <w:t>3</w:t>
      </w:r>
    </w:p>
    <w:p w:rsidR="00497731" w:rsidRDefault="00847D20">
      <w:pPr>
        <w:pStyle w:val="ad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26</w:t>
      </w:r>
    </w:p>
    <w:p w:rsidR="00497731" w:rsidRDefault="00847D20">
      <w:pPr>
        <w:pStyle w:val="4"/>
        <w:numPr>
          <w:ilvl w:val="0"/>
          <w:numId w:val="27"/>
        </w:numPr>
      </w:pPr>
      <w:r>
        <w:rPr>
          <w:rFonts w:hint="eastAsia"/>
        </w:rPr>
        <w:t>编程题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message():</w:t>
      </w:r>
      <w:r>
        <w:br/>
        <w:t xml:space="preserve">    </w:t>
      </w:r>
      <w:proofErr w:type="spellStart"/>
      <w:r>
        <w:t>myStr</w:t>
      </w:r>
      <w:proofErr w:type="spellEnd"/>
      <w:r>
        <w:t xml:space="preserve"> = input("</w:t>
      </w:r>
      <w:r>
        <w:t>请输入密码，只能为字母和数字：</w:t>
      </w:r>
      <w:r>
        <w:t>")</w:t>
      </w:r>
      <w:r>
        <w:br/>
        <w:t xml:space="preserve">    if </w:t>
      </w:r>
      <w:proofErr w:type="spellStart"/>
      <w:r>
        <w:t>myStr.isalnum</w:t>
      </w:r>
      <w:proofErr w:type="spellEnd"/>
      <w:r>
        <w:t>():</w:t>
      </w:r>
      <w:r>
        <w:br/>
        <w:t xml:space="preserve">        print("</w:t>
      </w:r>
      <w:r>
        <w:t>符合要求</w:t>
      </w:r>
      <w:r>
        <w:t>")</w:t>
      </w:r>
      <w:r>
        <w:br/>
        <w:t xml:space="preserve">    else:</w:t>
      </w:r>
      <w:r>
        <w:br/>
        <w:t xml:space="preserve">        print("</w:t>
      </w:r>
      <w:r>
        <w:t>不符合要求</w:t>
      </w:r>
      <w:r>
        <w:t>")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evenStr</w:t>
      </w:r>
      <w:proofErr w:type="spellEnd"/>
      <w:r>
        <w:t xml:space="preserve"> = ""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oddStr</w:t>
      </w:r>
      <w:proofErr w:type="spellEnd"/>
      <w:r>
        <w:t xml:space="preserve"> = "</w:t>
      </w:r>
      <w:r>
        <w:t>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message = input("</w:t>
      </w:r>
      <w:r>
        <w:t>请输入任意字符串：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for string in message: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(string)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for </w:t>
      </w:r>
      <w:proofErr w:type="spellStart"/>
      <w:r>
        <w:t>eStr</w:t>
      </w:r>
      <w:proofErr w:type="spellEnd"/>
      <w:r>
        <w:t xml:space="preserve"> in (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2]):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evenStr</w:t>
      </w:r>
      <w:proofErr w:type="spellEnd"/>
      <w:r>
        <w:t xml:space="preserve"> = </w:t>
      </w:r>
      <w:proofErr w:type="spellStart"/>
      <w:r>
        <w:t>evenStr+eStr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for </w:t>
      </w:r>
      <w:proofErr w:type="spellStart"/>
      <w:r>
        <w:t>oStr</w:t>
      </w:r>
      <w:proofErr w:type="spellEnd"/>
      <w:r>
        <w:t xml:space="preserve"> in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1::2]):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oddStr</w:t>
      </w:r>
      <w:proofErr w:type="spellEnd"/>
      <w:r>
        <w:t xml:space="preserve"> = </w:t>
      </w:r>
      <w:proofErr w:type="spellStart"/>
      <w:r>
        <w:t>oddStr+oStr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evenStr+oddStr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gramStart"/>
      <w:r>
        <w:t>count(</w:t>
      </w:r>
      <w:proofErr w:type="gram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myStr</w:t>
      </w:r>
      <w:proofErr w:type="spellEnd"/>
      <w:r>
        <w:t xml:space="preserve"> = input("</w:t>
      </w:r>
      <w:r>
        <w:t>请输入只包含字母的字符串：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</w:t>
      </w:r>
      <w:proofErr w:type="spellStart"/>
      <w:r>
        <w:t>myStr.isalpha</w:t>
      </w:r>
      <w:proofErr w:type="spellEnd"/>
      <w:r>
        <w:t>():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r>
        <w:t>newStr</w:t>
      </w:r>
      <w:proofErr w:type="spellEnd"/>
      <w:r>
        <w:t xml:space="preserve"> = </w:t>
      </w:r>
      <w:proofErr w:type="spellStart"/>
      <w:r>
        <w:t>myStr.lower</w:t>
      </w:r>
      <w:proofErr w:type="spellEnd"/>
      <w:r>
        <w:t>()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 xml:space="preserve">        for string in </w:t>
      </w:r>
      <w:proofErr w:type="spellStart"/>
      <w:r>
        <w:t>newStr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spellStart"/>
      <w:proofErr w:type="gramStart"/>
      <w:r>
        <w:t>arr.append</w:t>
      </w:r>
      <w:proofErr w:type="spellEnd"/>
      <w:proofErr w:type="gramEnd"/>
      <w:r>
        <w:t>(string)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a = {}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if </w:t>
      </w:r>
      <w:proofErr w:type="spellStart"/>
      <w:proofErr w:type="gramStart"/>
      <w:r>
        <w:t>arr.count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&gt;= 1: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print(a)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输入的内容有误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count(</w:t>
      </w:r>
      <w:proofErr w:type="gram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result = ""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myStr</w:t>
      </w:r>
      <w:proofErr w:type="spellEnd"/>
      <w:r>
        <w:t xml:space="preserve"> = input("</w:t>
      </w:r>
      <w:r>
        <w:t>请输入字符串：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for string in </w:t>
      </w:r>
      <w:proofErr w:type="spellStart"/>
      <w:r>
        <w:t>myStr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(string)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last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-1]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proofErr w:type="gramStart"/>
      <w:r>
        <w:t>arr.remove</w:t>
      </w:r>
      <w:proofErr w:type="spellEnd"/>
      <w:proofErr w:type="gramEnd"/>
      <w:r>
        <w:t>(last)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proofErr w:type="gramStart"/>
      <w:r>
        <w:t>arr.insert</w:t>
      </w:r>
      <w:proofErr w:type="spellEnd"/>
      <w:proofErr w:type="gramEnd"/>
      <w:r>
        <w:t>(0,last)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for new in </w:t>
      </w:r>
      <w:proofErr w:type="spellStart"/>
      <w:r>
        <w:t>arr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result = result + new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print(r</w:t>
      </w:r>
      <w:r>
        <w:t>esult)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length = </w:t>
      </w:r>
      <w:proofErr w:type="spellStart"/>
      <w:r>
        <w:t>int</w:t>
      </w:r>
      <w:proofErr w:type="spellEnd"/>
      <w:r>
        <w:t>(input("</w:t>
      </w:r>
      <w:proofErr w:type="gramStart"/>
      <w:r>
        <w:t>请要输入</w:t>
      </w:r>
      <w:proofErr w:type="gramEnd"/>
      <w:r>
        <w:t>数字的总个数（必须为奇数）</w:t>
      </w:r>
      <w:r>
        <w:t>:"))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i</w:t>
      </w:r>
      <w:proofErr w:type="spellEnd"/>
      <w:r>
        <w:t xml:space="preserve"> = 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while </w:t>
      </w:r>
      <w:proofErr w:type="spellStart"/>
      <w:r>
        <w:t>i</w:t>
      </w:r>
      <w:proofErr w:type="spellEnd"/>
      <w:r>
        <w:t xml:space="preserve"> &lt; length: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r>
        <w:t>num</w:t>
      </w:r>
      <w:proofErr w:type="spellEnd"/>
      <w:r>
        <w:t xml:space="preserve"> =  </w:t>
      </w:r>
      <w:proofErr w:type="spellStart"/>
      <w:r>
        <w:t>int</w:t>
      </w:r>
      <w:proofErr w:type="spellEnd"/>
      <w:r>
        <w:t>(input("</w:t>
      </w:r>
      <w:r>
        <w:t>输入第</w:t>
      </w:r>
      <w:r>
        <w:t>%d</w:t>
      </w:r>
      <w:proofErr w:type="gramStart"/>
      <w:r>
        <w:t>个</w:t>
      </w:r>
      <w:proofErr w:type="gramEnd"/>
      <w:r>
        <w:t>数字</w:t>
      </w:r>
      <w:r>
        <w:t>:"%(i+1)))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r>
        <w:t>i</w:t>
      </w:r>
      <w:proofErr w:type="spellEnd"/>
      <w:r>
        <w:t>+=1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proofErr w:type="gramStart"/>
      <w:r>
        <w:lastRenderedPageBreak/>
        <w:t>arr.sort</w:t>
      </w:r>
      <w:proofErr w:type="spellEnd"/>
      <w:proofErr w:type="gramEnd"/>
      <w:r>
        <w:t>()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index = </w:t>
      </w:r>
      <w:proofErr w:type="spellStart"/>
      <w:r>
        <w:t>int</w:t>
      </w:r>
      <w:proofErr w:type="spellEnd"/>
      <w:r>
        <w:t>(length/2)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arr</w:t>
      </w:r>
      <w:proofErr w:type="spellEnd"/>
      <w:r>
        <w:t>[index])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spacing w:line="360" w:lineRule="auto"/>
      </w:pPr>
      <w:r>
        <w:rPr>
          <w:rFonts w:hint="eastAsia"/>
        </w:rPr>
        <w:t>第一种：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[1,2,3,4,5]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proofErr w:type="gramStart"/>
      <w:r>
        <w:t>arr.reverse</w:t>
      </w:r>
      <w:proofErr w:type="spellEnd"/>
      <w:proofErr w:type="gramEnd"/>
      <w:r>
        <w:t>()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arr</w:t>
      </w:r>
      <w:proofErr w:type="spellEnd"/>
      <w:r>
        <w:t>)</w:t>
      </w:r>
    </w:p>
    <w:p w:rsidR="00497731" w:rsidRDefault="00847D20">
      <w:pPr>
        <w:spacing w:line="360" w:lineRule="auto"/>
      </w:pPr>
      <w:r>
        <w:rPr>
          <w:rFonts w:hint="eastAsia"/>
        </w:rPr>
        <w:t>第二种：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[1,2,3,4,5]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proofErr w:type="gramStart"/>
      <w:r>
        <w:t>arr.sort</w:t>
      </w:r>
      <w:proofErr w:type="spellEnd"/>
      <w:proofErr w:type="gramEnd"/>
      <w:r>
        <w:t>(reverse=True)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arr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length = </w:t>
      </w:r>
      <w:proofErr w:type="spellStart"/>
      <w:r>
        <w:t>int</w:t>
      </w:r>
      <w:proofErr w:type="spellEnd"/>
      <w:r>
        <w:t>(input("</w:t>
      </w:r>
      <w:r>
        <w:t>请输入数字的总个数</w:t>
      </w:r>
      <w:r>
        <w:t>:"))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i</w:t>
      </w:r>
      <w:proofErr w:type="spellEnd"/>
      <w:r>
        <w:t xml:space="preserve"> = 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while </w:t>
      </w:r>
      <w:proofErr w:type="spellStart"/>
      <w:r>
        <w:t>i</w:t>
      </w:r>
      <w:proofErr w:type="spellEnd"/>
      <w:r>
        <w:t xml:space="preserve"> &lt; length: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r>
        <w:t>num</w:t>
      </w:r>
      <w:proofErr w:type="spellEnd"/>
      <w:r>
        <w:t xml:space="preserve"> =  </w:t>
      </w:r>
      <w:proofErr w:type="spellStart"/>
      <w:r>
        <w:t>int</w:t>
      </w:r>
      <w:proofErr w:type="spellEnd"/>
      <w:r>
        <w:t>(input("</w:t>
      </w:r>
      <w:r>
        <w:t>输入第</w:t>
      </w:r>
      <w:r>
        <w:t>%d</w:t>
      </w:r>
      <w:proofErr w:type="gramStart"/>
      <w:r>
        <w:t>个</w:t>
      </w:r>
      <w:proofErr w:type="gramEnd"/>
      <w:r>
        <w:t>数字</w:t>
      </w:r>
      <w:r>
        <w:t>:"%(i+1)))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r>
        <w:t>i</w:t>
      </w:r>
      <w:proofErr w:type="spellEnd"/>
      <w:r>
        <w:t>+=1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排序前：</w:t>
      </w:r>
      <w:r>
        <w:t>%s"%</w:t>
      </w:r>
      <w:proofErr w:type="spellStart"/>
      <w:r>
        <w:t>arr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对列表排序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flag = 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for j in range(</w:t>
      </w:r>
      <w:proofErr w:type="gramStart"/>
      <w:r>
        <w:t>1,length</w:t>
      </w:r>
      <w:proofErr w:type="gram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if </w:t>
      </w:r>
      <w:proofErr w:type="spellStart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>[j]: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spellStart"/>
      <w:r>
        <w:t>arr</w:t>
      </w:r>
      <w:proofErr w:type="spellEnd"/>
      <w:r>
        <w:t>[j-1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[j] = 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[j-1]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flag = 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not flag: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break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>print("</w:t>
      </w:r>
      <w:r>
        <w:t>排序后：</w:t>
      </w:r>
      <w:r>
        <w:t>%s"%</w:t>
      </w:r>
      <w:proofErr w:type="spellStart"/>
      <w:r>
        <w:t>arr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length = </w:t>
      </w:r>
      <w:proofErr w:type="spellStart"/>
      <w:r>
        <w:t>int</w:t>
      </w:r>
      <w:proofErr w:type="spellEnd"/>
      <w:r>
        <w:t>(input("</w:t>
      </w:r>
      <w:r>
        <w:t>请输入列表的总个数</w:t>
      </w:r>
      <w:r>
        <w:t>:"))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i</w:t>
      </w:r>
      <w:proofErr w:type="spellEnd"/>
      <w:r>
        <w:t xml:space="preserve"> = 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while </w:t>
      </w:r>
      <w:proofErr w:type="spellStart"/>
      <w:r>
        <w:t>i</w:t>
      </w:r>
      <w:proofErr w:type="spellEnd"/>
      <w:r>
        <w:t xml:space="preserve"> &lt; le</w:t>
      </w:r>
      <w:r>
        <w:t>ngth: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element =  input("</w:t>
      </w:r>
      <w:r>
        <w:t>输入第</w:t>
      </w:r>
      <w:r>
        <w:t>%d</w:t>
      </w:r>
      <w:proofErr w:type="gramStart"/>
      <w:r>
        <w:t>个</w:t>
      </w:r>
      <w:proofErr w:type="gramEnd"/>
      <w:r>
        <w:t>元素</w:t>
      </w:r>
      <w:r>
        <w:t>:"%(i+1))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proofErr w:type="gramStart"/>
      <w:r>
        <w:t>arr.append</w:t>
      </w:r>
      <w:proofErr w:type="spellEnd"/>
      <w:proofErr w:type="gramEnd"/>
      <w:r>
        <w:t>(element)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spellStart"/>
      <w:r>
        <w:t>i</w:t>
      </w:r>
      <w:proofErr w:type="spellEnd"/>
      <w:r>
        <w:t>+=1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列表转为集合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newList</w:t>
      </w:r>
      <w:proofErr w:type="spellEnd"/>
      <w:r>
        <w:t xml:space="preserve"> = set(</w:t>
      </w:r>
      <w:proofErr w:type="spellStart"/>
      <w:r>
        <w:t>arr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newList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a, b):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# </w:t>
      </w:r>
      <w:r>
        <w:t>下面两行保证输入的</w:t>
      </w:r>
      <w:r>
        <w:t>a</w:t>
      </w:r>
      <w:r>
        <w:t>和</w:t>
      </w:r>
      <w:r>
        <w:t>b</w:t>
      </w:r>
      <w:r>
        <w:t>是维数相同的矩阵，根据实际情况不要也可以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assert (</w:t>
      </w:r>
      <w:proofErr w:type="spellStart"/>
      <w:r>
        <w:t>len</w:t>
      </w:r>
      <w:proofErr w:type="spellEnd"/>
      <w:r>
        <w:t xml:space="preserve">(a) == </w:t>
      </w:r>
      <w:proofErr w:type="spellStart"/>
      <w:r>
        <w:t>len</w:t>
      </w:r>
      <w:proofErr w:type="spellEnd"/>
      <w:r>
        <w:t>(b))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assert (all([</w:t>
      </w:r>
      <w:proofErr w:type="spellStart"/>
      <w:r>
        <w:t>len</w:t>
      </w:r>
      <w:proofErr w:type="spellEnd"/>
      <w:r>
        <w:t>(a[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len</w:t>
      </w:r>
      <w:proofErr w:type="spellEnd"/>
      <w:r>
        <w:t>(b[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 xml:space="preserve">0])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len</w:t>
      </w:r>
      <w:proofErr w:type="spellEnd"/>
      <w:r>
        <w:t xml:space="preserve">(a),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c = [[0] * j] * </w:t>
      </w:r>
      <w:proofErr w:type="spellStart"/>
      <w:r>
        <w:t>i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for m</w:t>
      </w:r>
      <w:proofErr w:type="spellEnd"/>
      <w:r>
        <w:t xml:space="preserve"> in range(</w:t>
      </w:r>
      <w:proofErr w:type="spellStart"/>
      <w:r>
        <w:t>i</w:t>
      </w:r>
      <w:proofErr w:type="spell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for n in range(j):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c[m][n] = a[m][n] + b[m][n]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return c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a = [[1, 2, 3], [4, 5, </w:t>
      </w:r>
      <w:r>
        <w:t>6], [7, 8, 9]]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b = [[9, 8, 7], [6, 5, 4], [3, 2, 1]]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c = </w:t>
      </w:r>
      <w:proofErr w:type="gramStart"/>
      <w:r>
        <w:t>add(</w:t>
      </w:r>
      <w:proofErr w:type="gramEnd"/>
      <w:r>
        <w:t>a, b)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print(c)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dic</w:t>
      </w:r>
      <w:proofErr w:type="spellEnd"/>
      <w:r>
        <w:t xml:space="preserve"> = {}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i</w:t>
      </w:r>
      <w:proofErr w:type="spellEnd"/>
      <w:r>
        <w:t>=0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 xml:space="preserve">while </w:t>
      </w:r>
      <w:proofErr w:type="spellStart"/>
      <w:r>
        <w:t>i</w:t>
      </w:r>
      <w:proofErr w:type="spellEnd"/>
      <w:r>
        <w:t>&lt;3: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number = input("</w:t>
      </w:r>
      <w:r>
        <w:t>输入学生学号：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name = input("</w:t>
      </w:r>
      <w:r>
        <w:t>输入学生姓名：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</w:t>
      </w:r>
      <w:proofErr w:type="spellStart"/>
      <w:proofErr w:type="gramStart"/>
      <w:r>
        <w:t>dic</w:t>
      </w:r>
      <w:proofErr w:type="spellEnd"/>
      <w:r>
        <w:t>._</w:t>
      </w:r>
      <w:proofErr w:type="gramEnd"/>
      <w:r>
        <w:t>_</w:t>
      </w:r>
      <w:proofErr w:type="spellStart"/>
      <w:r>
        <w:t>setitem</w:t>
      </w:r>
      <w:proofErr w:type="spellEnd"/>
      <w:r>
        <w:t>__(</w:t>
      </w:r>
      <w:proofErr w:type="spellStart"/>
      <w:r>
        <w:t>number,name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</w:t>
      </w:r>
      <w:proofErr w:type="spellStart"/>
      <w:r>
        <w:t>i</w:t>
      </w:r>
      <w:proofErr w:type="spellEnd"/>
      <w:r>
        <w:t>+=1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排序前：</w:t>
      </w:r>
      <w:r>
        <w:t>%s"%</w:t>
      </w:r>
      <w:proofErr w:type="spellStart"/>
      <w:r>
        <w:t>dic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dict2list(</w:t>
      </w:r>
      <w:proofErr w:type="spellStart"/>
      <w:proofErr w:type="gramStart"/>
      <w:r>
        <w:t>dic:dict</w:t>
      </w:r>
      <w:proofErr w:type="spellEnd"/>
      <w:proofErr w:type="gram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''' </w:t>
      </w:r>
      <w:r>
        <w:t>将字典转化为列表</w:t>
      </w:r>
      <w:r>
        <w:t xml:space="preserve"> '''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keys = </w:t>
      </w:r>
      <w:proofErr w:type="spellStart"/>
      <w:proofErr w:type="gramStart"/>
      <w:r>
        <w:t>dic.keys</w:t>
      </w:r>
      <w:proofErr w:type="spellEnd"/>
      <w:proofErr w:type="gramEnd"/>
      <w:r>
        <w:t>()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dic.values</w:t>
      </w:r>
      <w:proofErr w:type="spellEnd"/>
      <w:proofErr w:type="gramEnd"/>
      <w:r>
        <w:t>()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lst</w:t>
      </w:r>
      <w:proofErr w:type="spellEnd"/>
      <w:r>
        <w:t xml:space="preserve"> = [(key, </w:t>
      </w:r>
      <w:proofErr w:type="spellStart"/>
      <w:r>
        <w:t>val</w:t>
      </w:r>
      <w:proofErr w:type="spellEnd"/>
      <w:r>
        <w:t xml:space="preserve">) for key,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zip(</w:t>
      </w:r>
      <w:proofErr w:type="gramEnd"/>
      <w:r>
        <w:t xml:space="preserve">keys, </w:t>
      </w:r>
      <w:proofErr w:type="spellStart"/>
      <w:r>
        <w:t>vals</w:t>
      </w:r>
      <w:proofErr w:type="spellEnd"/>
      <w:r>
        <w:t>)]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return </w:t>
      </w:r>
      <w:proofErr w:type="spellStart"/>
      <w:r>
        <w:t>lst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new = sorted(dict2list(</w:t>
      </w:r>
      <w:proofErr w:type="spellStart"/>
      <w:r>
        <w:t>dic</w:t>
      </w:r>
      <w:proofErr w:type="spellEnd"/>
      <w:r>
        <w:t>), key=lambda x:</w:t>
      </w:r>
      <w:proofErr w:type="gramStart"/>
      <w:r>
        <w:t>x[</w:t>
      </w:r>
      <w:proofErr w:type="gramEnd"/>
      <w:r>
        <w:t>0], reverse=False)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排序后：</w:t>
      </w:r>
      <w:r>
        <w:t>%</w:t>
      </w:r>
      <w:proofErr w:type="spellStart"/>
      <w:r>
        <w:t>s"%new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spellStart"/>
      <w:r>
        <w:t>delMale</w:t>
      </w:r>
      <w:proofErr w:type="spellEnd"/>
      <w:r>
        <w:t>(</w:t>
      </w:r>
      <w:proofErr w:type="spellStart"/>
      <w:r>
        <w:t>dict</w:t>
      </w:r>
      <w:proofErr w:type="spell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keys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values = []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for (</w:t>
      </w:r>
      <w:proofErr w:type="spellStart"/>
      <w:proofErr w:type="gramStart"/>
      <w:r>
        <w:t>key,value</w:t>
      </w:r>
      <w:proofErr w:type="spellEnd"/>
      <w:proofErr w:type="gramEnd"/>
      <w:r>
        <w:t xml:space="preserve">) in </w:t>
      </w:r>
      <w:proofErr w:type="spellStart"/>
      <w:r>
        <w:t>dict.items</w:t>
      </w:r>
      <w:proofErr w:type="spellEnd"/>
      <w:r>
        <w:t>():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proofErr w:type="gramStart"/>
      <w:r>
        <w:t>keys.append</w:t>
      </w:r>
      <w:proofErr w:type="spellEnd"/>
      <w:proofErr w:type="gramEnd"/>
      <w:r>
        <w:t>(key)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proofErr w:type="gramStart"/>
      <w:r>
        <w:t>values.append</w:t>
      </w:r>
      <w:proofErr w:type="spellEnd"/>
      <w:proofErr w:type="gramEnd"/>
      <w:r>
        <w:t>(value)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for value in values: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if value == 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index = </w:t>
      </w:r>
      <w:proofErr w:type="spellStart"/>
      <w:proofErr w:type="gramStart"/>
      <w:r>
        <w:t>values.index</w:t>
      </w:r>
      <w:proofErr w:type="spellEnd"/>
      <w:proofErr w:type="gramEnd"/>
      <w:r>
        <w:t>(value)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spellStart"/>
      <w:r>
        <w:t>arrKey</w:t>
      </w:r>
      <w:proofErr w:type="spellEnd"/>
      <w:r>
        <w:t xml:space="preserve"> = keys[index]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del </w:t>
      </w:r>
      <w:proofErr w:type="spellStart"/>
      <w:r>
        <w:t>dict</w:t>
      </w:r>
      <w:proofErr w:type="spellEnd"/>
      <w:r>
        <w:t>[</w:t>
      </w:r>
      <w:proofErr w:type="spellStart"/>
      <w:r>
        <w:t>arrKey</w:t>
      </w:r>
      <w:proofErr w:type="spellEnd"/>
      <w:r>
        <w:t>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values[index] = 3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keys[index] = "</w:t>
      </w:r>
      <w:r>
        <w:t>占位</w:t>
      </w:r>
      <w:r>
        <w:t>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dic</w:t>
      </w:r>
      <w:proofErr w:type="spellEnd"/>
      <w:r>
        <w:t xml:space="preserve"> = {"</w:t>
      </w:r>
      <w:r>
        <w:t>小明</w:t>
      </w:r>
      <w:r>
        <w:t>":0, "</w:t>
      </w:r>
      <w:r>
        <w:t>小红</w:t>
      </w:r>
      <w:r>
        <w:t>":1,"</w:t>
      </w:r>
      <w:r>
        <w:t>小兰</w:t>
      </w:r>
      <w:r>
        <w:t>":1,"</w:t>
      </w:r>
      <w:r>
        <w:t>小白</w:t>
      </w:r>
      <w:r>
        <w:t>":0}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删除前：</w:t>
      </w:r>
      <w:r>
        <w:t>%s"%</w:t>
      </w:r>
      <w:proofErr w:type="spellStart"/>
      <w:r>
        <w:t>dic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lastRenderedPageBreak/>
        <w:t>delMale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删除后：</w:t>
      </w:r>
      <w:r>
        <w:t>%s"%</w:t>
      </w:r>
      <w:proofErr w:type="spellStart"/>
      <w:r>
        <w:t>dic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arr</w:t>
      </w:r>
      <w:proofErr w:type="spellEnd"/>
      <w:r>
        <w:t xml:space="preserve"> = [12,3,37,7,91,67,27,45,6]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spellStart"/>
      <w:r>
        <w:t>delPrime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for element in </w:t>
      </w:r>
      <w:proofErr w:type="spellStart"/>
      <w:r>
        <w:t>arr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# </w:t>
      </w:r>
      <w:r>
        <w:t>质数大于</w:t>
      </w:r>
      <w:r>
        <w:t xml:space="preserve"> 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if element &gt; 1: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# </w:t>
      </w:r>
      <w:r>
        <w:t>查看因子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element):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if (element % </w:t>
      </w:r>
      <w:proofErr w:type="spellStart"/>
      <w:r>
        <w:t>i</w:t>
      </w:r>
      <w:proofErr w:type="spellEnd"/>
      <w:r>
        <w:t>) == 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break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spellStart"/>
      <w:proofErr w:type="gramStart"/>
      <w:r>
        <w:t>arr.remove</w:t>
      </w:r>
      <w:proofErr w:type="spellEnd"/>
      <w:proofErr w:type="gramEnd"/>
      <w:r>
        <w:t>(element)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delPrime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arr</w:t>
      </w:r>
      <w:proofErr w:type="spellEnd"/>
      <w:r>
        <w:t>)</w:t>
      </w:r>
    </w:p>
    <w:p w:rsidR="00497731" w:rsidRDefault="00497731">
      <w:pPr>
        <w:spacing w:line="360" w:lineRule="auto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t>函数</w:t>
      </w:r>
    </w:p>
    <w:p w:rsidR="00497731" w:rsidDel="00847D20" w:rsidRDefault="00847D20">
      <w:pPr>
        <w:pStyle w:val="4"/>
        <w:numPr>
          <w:ilvl w:val="0"/>
          <w:numId w:val="33"/>
        </w:numPr>
        <w:rPr>
          <w:del w:id="412" w:author="hp" w:date="2023-06-14T10:23:00Z"/>
        </w:rPr>
      </w:pPr>
      <w:del w:id="413" w:author="hp" w:date="2023-06-14T10:23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34"/>
        </w:numPr>
        <w:spacing w:line="360" w:lineRule="auto"/>
        <w:ind w:firstLineChars="0"/>
        <w:rPr>
          <w:del w:id="414" w:author="hp" w:date="2023-06-14T10:23:00Z"/>
        </w:rPr>
      </w:pPr>
      <w:del w:id="415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34"/>
        </w:numPr>
        <w:spacing w:line="360" w:lineRule="auto"/>
        <w:ind w:firstLineChars="0"/>
        <w:rPr>
          <w:del w:id="416" w:author="hp" w:date="2023-06-14T10:23:00Z"/>
        </w:rPr>
      </w:pPr>
      <w:del w:id="417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34"/>
        </w:numPr>
        <w:spacing w:line="360" w:lineRule="auto"/>
        <w:ind w:firstLineChars="0"/>
        <w:rPr>
          <w:del w:id="418" w:author="hp" w:date="2023-06-14T10:23:00Z"/>
        </w:rPr>
      </w:pPr>
      <w:del w:id="419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34"/>
        </w:numPr>
        <w:spacing w:line="360" w:lineRule="auto"/>
        <w:ind w:firstLineChars="0"/>
        <w:rPr>
          <w:del w:id="420" w:author="hp" w:date="2023-06-14T10:23:00Z"/>
        </w:rPr>
      </w:pPr>
      <w:del w:id="421" w:author="hp" w:date="2023-06-14T10:23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34"/>
        </w:numPr>
        <w:spacing w:line="360" w:lineRule="auto"/>
        <w:ind w:firstLineChars="0"/>
        <w:rPr>
          <w:del w:id="422" w:author="hp" w:date="2023-06-14T10:23:00Z"/>
        </w:rPr>
      </w:pPr>
      <w:del w:id="423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34"/>
        </w:numPr>
        <w:spacing w:line="360" w:lineRule="auto"/>
        <w:ind w:firstLineChars="0"/>
        <w:rPr>
          <w:del w:id="424" w:author="hp" w:date="2023-06-14T10:23:00Z"/>
        </w:rPr>
      </w:pPr>
      <w:del w:id="425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4"/>
        <w:numPr>
          <w:ilvl w:val="0"/>
          <w:numId w:val="33"/>
        </w:numPr>
        <w:rPr>
          <w:del w:id="426" w:author="hp" w:date="2023-06-14T10:23:00Z"/>
        </w:rPr>
      </w:pPr>
      <w:del w:id="427" w:author="hp" w:date="2023-06-14T10:23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28" w:author="hp" w:date="2023-06-14T10:23:00Z"/>
        </w:rPr>
      </w:pPr>
      <w:del w:id="429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30" w:author="hp" w:date="2023-06-14T10:23:00Z"/>
        </w:rPr>
      </w:pPr>
      <w:del w:id="431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32" w:author="hp" w:date="2023-06-14T10:23:00Z"/>
        </w:rPr>
      </w:pPr>
      <w:del w:id="433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34" w:author="hp" w:date="2023-06-14T10:23:00Z"/>
        </w:rPr>
      </w:pPr>
      <w:del w:id="435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36" w:author="hp" w:date="2023-06-14T10:23:00Z"/>
        </w:rPr>
      </w:pPr>
      <w:del w:id="437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38" w:author="hp" w:date="2023-06-14T10:23:00Z"/>
        </w:rPr>
      </w:pPr>
      <w:del w:id="439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40" w:author="hp" w:date="2023-06-14T10:23:00Z"/>
        </w:rPr>
      </w:pPr>
      <w:del w:id="441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35"/>
        </w:numPr>
        <w:spacing w:line="360" w:lineRule="auto"/>
        <w:ind w:firstLineChars="0"/>
        <w:rPr>
          <w:del w:id="442" w:author="hp" w:date="2023-06-14T10:23:00Z"/>
        </w:rPr>
      </w:pPr>
      <w:del w:id="443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4"/>
        <w:numPr>
          <w:ilvl w:val="0"/>
          <w:numId w:val="33"/>
        </w:numPr>
        <w:rPr>
          <w:del w:id="444" w:author="hp" w:date="2023-06-14T10:23:00Z"/>
        </w:rPr>
      </w:pPr>
      <w:del w:id="445" w:author="hp" w:date="2023-06-14T10:23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46" w:author="hp" w:date="2023-06-14T10:23:00Z"/>
        </w:rPr>
      </w:pPr>
      <w:del w:id="447" w:author="hp" w:date="2023-06-14T10:23:00Z">
        <w:r w:rsidDel="00847D20">
          <w:rPr>
            <w:rFonts w:hint="eastAsia"/>
          </w:rPr>
          <w:delText>逗号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48" w:author="hp" w:date="2023-06-14T10:23:00Z"/>
        </w:rPr>
      </w:pPr>
      <w:del w:id="449" w:author="hp" w:date="2023-06-14T10:23:00Z">
        <w:r w:rsidDel="00847D20">
          <w:delText>return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50" w:author="hp" w:date="2023-06-14T10:23:00Z"/>
        </w:rPr>
      </w:pPr>
      <w:del w:id="451" w:author="hp" w:date="2023-06-14T10:23:00Z">
        <w:r w:rsidDel="00847D20">
          <w:delText>return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52" w:author="hp" w:date="2023-06-14T10:23:00Z"/>
        </w:rPr>
      </w:pPr>
      <w:del w:id="453" w:author="hp" w:date="2023-06-14T10:23:00Z">
        <w:r w:rsidDel="00847D20">
          <w:rPr>
            <w:rFonts w:hint="eastAsia"/>
          </w:rPr>
          <w:delText>不定长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54" w:author="hp" w:date="2023-06-14T10:23:00Z"/>
        </w:rPr>
      </w:pPr>
      <w:del w:id="455" w:author="hp" w:date="2023-06-14T10:23:00Z">
        <w:r w:rsidDel="00847D20">
          <w:rPr>
            <w:rFonts w:hint="eastAsia"/>
          </w:rPr>
          <w:delText>嵌套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56" w:author="hp" w:date="2023-06-14T10:23:00Z"/>
        </w:rPr>
      </w:pPr>
      <w:del w:id="457" w:author="hp" w:date="2023-06-14T10:23:00Z">
        <w:r w:rsidDel="00847D20">
          <w:rPr>
            <w:rFonts w:hint="eastAsia"/>
          </w:rPr>
          <w:delText>局部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58" w:author="hp" w:date="2023-06-14T10:23:00Z"/>
        </w:rPr>
      </w:pPr>
      <w:del w:id="459" w:author="hp" w:date="2023-06-14T10:23:00Z">
        <w:r w:rsidDel="00847D20">
          <w:rPr>
            <w:rFonts w:hint="eastAsia"/>
          </w:rPr>
          <w:delText>整个程序</w:delText>
        </w:r>
      </w:del>
    </w:p>
    <w:p w:rsidR="00497731" w:rsidDel="00847D20" w:rsidRDefault="00847D20">
      <w:pPr>
        <w:pStyle w:val="ad"/>
        <w:numPr>
          <w:ilvl w:val="0"/>
          <w:numId w:val="36"/>
        </w:numPr>
        <w:spacing w:line="360" w:lineRule="auto"/>
        <w:ind w:firstLineChars="0"/>
        <w:rPr>
          <w:del w:id="460" w:author="hp" w:date="2023-06-14T10:23:00Z"/>
        </w:rPr>
      </w:pPr>
      <w:del w:id="461" w:author="hp" w:date="2023-06-14T10:23:00Z">
        <w:r w:rsidDel="00847D20">
          <w:rPr>
            <w:rFonts w:hint="eastAsia"/>
          </w:rPr>
          <w:delText>global</w:delText>
        </w:r>
      </w:del>
    </w:p>
    <w:p w:rsidR="00497731" w:rsidDel="00847D20" w:rsidRDefault="00847D20">
      <w:pPr>
        <w:pStyle w:val="4"/>
        <w:numPr>
          <w:ilvl w:val="0"/>
          <w:numId w:val="33"/>
        </w:numPr>
        <w:rPr>
          <w:del w:id="462" w:author="hp" w:date="2023-06-14T10:23:00Z"/>
        </w:rPr>
      </w:pPr>
      <w:del w:id="463" w:author="hp" w:date="2023-06-14T10:23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37"/>
        </w:numPr>
        <w:spacing w:line="360" w:lineRule="auto"/>
        <w:ind w:firstLineChars="0"/>
        <w:rPr>
          <w:del w:id="464" w:author="hp" w:date="2023-06-14T10:23:00Z"/>
        </w:rPr>
      </w:pPr>
      <w:del w:id="465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66" w:author="hp" w:date="2023-06-14T10:23:00Z"/>
        </w:rPr>
      </w:pPr>
      <w:del w:id="467" w:author="hp" w:date="2023-06-14T10:23:00Z">
        <w:r w:rsidDel="00847D20">
          <w:rPr>
            <w:rFonts w:hint="eastAsia"/>
          </w:rPr>
          <w:delText>局部变量：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68" w:author="hp" w:date="2023-06-14T10:23:00Z"/>
        </w:rPr>
      </w:pPr>
      <w:del w:id="469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）函数内部定义的变量；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70" w:author="hp" w:date="2023-06-14T10:23:00Z"/>
        </w:rPr>
      </w:pPr>
      <w:del w:id="471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）作用域是函数的内部。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72" w:author="hp" w:date="2023-06-14T10:23:00Z"/>
        </w:rPr>
      </w:pPr>
      <w:del w:id="473" w:author="hp" w:date="2023-06-14T10:23:00Z">
        <w:r w:rsidDel="00847D20">
          <w:rPr>
            <w:rFonts w:hint="eastAsia"/>
          </w:rPr>
          <w:delText>全局变量：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74" w:author="hp" w:date="2023-06-14T10:23:00Z"/>
        </w:rPr>
      </w:pPr>
      <w:del w:id="475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）函数外部定义的变量；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76" w:author="hp" w:date="2023-06-14T10:23:00Z"/>
        </w:rPr>
      </w:pPr>
      <w:del w:id="477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）作用域是整个程序。</w:delText>
        </w:r>
      </w:del>
    </w:p>
    <w:p w:rsidR="00497731" w:rsidDel="00847D20" w:rsidRDefault="00847D20">
      <w:pPr>
        <w:pStyle w:val="ad"/>
        <w:numPr>
          <w:ilvl w:val="0"/>
          <w:numId w:val="37"/>
        </w:numPr>
        <w:spacing w:line="360" w:lineRule="auto"/>
        <w:ind w:firstLineChars="0"/>
        <w:rPr>
          <w:del w:id="478" w:author="hp" w:date="2023-06-14T10:23:00Z"/>
        </w:rPr>
      </w:pPr>
      <w:del w:id="479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80" w:author="hp" w:date="2023-06-14T10:23:00Z"/>
        </w:rPr>
      </w:pPr>
      <w:del w:id="481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）以</w:delText>
        </w:r>
        <w:r w:rsidDel="00847D20">
          <w:rPr>
            <w:rFonts w:hint="eastAsia"/>
          </w:rPr>
          <w:delText>def</w:delText>
        </w:r>
        <w:r w:rsidDel="00847D20">
          <w:rPr>
            <w:rFonts w:hint="eastAsia"/>
          </w:rPr>
          <w:delText>关键字开头，后面接函数标识符名称和圆括号；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82" w:author="hp" w:date="2023-06-14T10:23:00Z"/>
        </w:rPr>
      </w:pPr>
      <w:del w:id="483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）给函数起名字的时候，规则跟变量的名字是一样的；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84" w:author="hp" w:date="2023-06-14T10:23:00Z"/>
        </w:rPr>
      </w:pPr>
      <w:del w:id="485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3</w:delText>
        </w:r>
        <w:r w:rsidDel="00847D20">
          <w:rPr>
            <w:rFonts w:hint="eastAsia"/>
          </w:rPr>
          <w:delText>）</w:delText>
        </w:r>
        <w:r w:rsidDel="00847D20">
          <w:delText>任何传入参数和自变量必须放在圆括号中间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86" w:author="hp" w:date="2023-06-14T10:23:00Z"/>
        </w:rPr>
      </w:pPr>
      <w:del w:id="487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4</w:delText>
        </w:r>
        <w:r w:rsidDel="00847D20">
          <w:rPr>
            <w:rFonts w:hint="eastAsia"/>
          </w:rPr>
          <w:delText>）</w:delText>
        </w:r>
        <w:r w:rsidDel="00847D20">
          <w:delText>函数的第一行语句可以选择性地使用文档字符串</w:delText>
        </w:r>
        <w:r w:rsidDel="00847D20">
          <w:delText>—</w:delText>
        </w:r>
        <w:r w:rsidDel="00847D20">
          <w:delText>用于存放函数说明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88" w:author="hp" w:date="2023-06-14T10:23:00Z"/>
        </w:rPr>
      </w:pPr>
      <w:del w:id="489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5</w:delText>
        </w:r>
        <w:r w:rsidDel="00847D20">
          <w:rPr>
            <w:rFonts w:hint="eastAsia"/>
          </w:rPr>
          <w:delText>）</w:delText>
        </w:r>
        <w:r w:rsidDel="00847D20">
          <w:delText>函数内容以冒号起始，并且缩进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490" w:author="hp" w:date="2023-06-14T10:23:00Z"/>
        </w:rPr>
      </w:pPr>
      <w:del w:id="491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6</w:delText>
        </w:r>
        <w:r w:rsidDel="00847D20">
          <w:rPr>
            <w:rFonts w:hint="eastAsia"/>
          </w:rPr>
          <w:delText>）</w:delText>
        </w:r>
        <w:r w:rsidDel="00847D20">
          <w:delText>return [</w:delText>
        </w:r>
        <w:r w:rsidDel="00847D20">
          <w:delText>表达式</w:delText>
        </w:r>
        <w:r w:rsidDel="00847D20">
          <w:delText xml:space="preserve">] </w:delText>
        </w:r>
        <w:r w:rsidDel="00847D20">
          <w:delText>结束函数，选择性地返回一个值给调用方。不带表达式的</w:delText>
        </w:r>
        <w:r w:rsidDel="00847D20">
          <w:delText>return</w:delText>
        </w:r>
        <w:r w:rsidDel="00847D20">
          <w:delText>相当于返回</w:delText>
        </w:r>
        <w:r w:rsidDel="00847D20">
          <w:delText xml:space="preserve"> None</w:delText>
        </w:r>
        <w:r w:rsidDel="00847D20">
          <w:rPr>
            <w:rFonts w:hint="eastAsia"/>
          </w:rPr>
          <w:delText>。</w:delText>
        </w:r>
      </w:del>
    </w:p>
    <w:p w:rsidR="00497731" w:rsidRDefault="00847D20">
      <w:pPr>
        <w:pStyle w:val="4"/>
        <w:numPr>
          <w:ilvl w:val="0"/>
          <w:numId w:val="33"/>
        </w:numPr>
      </w:pPr>
      <w:r>
        <w:rPr>
          <w:rFonts w:hint="eastAsia"/>
        </w:rPr>
        <w:t>程序分析题</w:t>
      </w:r>
    </w:p>
    <w:p w:rsidR="00497731" w:rsidRDefault="00847D2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．结果为</w:t>
      </w:r>
      <w:r>
        <w:rPr>
          <w:rFonts w:hint="eastAsia"/>
        </w:rPr>
        <w:t>100</w:t>
      </w:r>
    </w:p>
    <w:p w:rsidR="00497731" w:rsidRDefault="00847D2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．结果为：</w:t>
      </w:r>
      <w:r>
        <w:rPr>
          <w:rFonts w:hint="eastAsia"/>
        </w:rPr>
        <w:t>200</w:t>
      </w:r>
    </w:p>
    <w:p w:rsidR="00497731" w:rsidRDefault="00847D2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．结果为：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:rsidR="00497731" w:rsidRDefault="00847D20">
      <w:pPr>
        <w:pStyle w:val="4"/>
        <w:numPr>
          <w:ilvl w:val="0"/>
          <w:numId w:val="33"/>
        </w:numPr>
      </w:pPr>
      <w:r>
        <w:rPr>
          <w:rFonts w:hint="eastAsia"/>
        </w:rPr>
        <w:t>编程题</w:t>
      </w:r>
    </w:p>
    <w:p w:rsidR="00497731" w:rsidRDefault="00847D20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num1 = </w:t>
      </w:r>
      <w:proofErr w:type="spellStart"/>
      <w:r>
        <w:t>int</w:t>
      </w:r>
      <w:proofErr w:type="spellEnd"/>
      <w:r>
        <w:t>(input("</w:t>
      </w:r>
      <w:r>
        <w:t>请输入第</w:t>
      </w:r>
      <w:r>
        <w:t>1</w:t>
      </w:r>
      <w:r>
        <w:t>个整数：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 xml:space="preserve">    num2 = </w:t>
      </w:r>
      <w:proofErr w:type="spellStart"/>
      <w:r>
        <w:t>int</w:t>
      </w:r>
      <w:proofErr w:type="spellEnd"/>
      <w:r>
        <w:t>(input("</w:t>
      </w:r>
      <w:r>
        <w:t>请输入第</w:t>
      </w:r>
      <w:r>
        <w:t>2</w:t>
      </w:r>
      <w:r>
        <w:t>个整数：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num3 = </w:t>
      </w:r>
      <w:proofErr w:type="spellStart"/>
      <w:r>
        <w:t>int</w:t>
      </w:r>
      <w:proofErr w:type="spellEnd"/>
      <w:r>
        <w:t>(input("</w:t>
      </w:r>
      <w:r>
        <w:t>请输入第</w:t>
      </w:r>
      <w:r>
        <w:t>3</w:t>
      </w:r>
      <w:r>
        <w:t>个整数：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temp = 0</w:t>
      </w:r>
      <w:r>
        <w:rPr>
          <w:rFonts w:hint="eastAsia"/>
        </w:rPr>
        <w:t xml:space="preserve"> # </w:t>
      </w:r>
      <w:r>
        <w:rPr>
          <w:rFonts w:hint="eastAsia"/>
        </w:rPr>
        <w:t>临时变量，存放中间产生的第</w:t>
      </w:r>
      <w:r>
        <w:rPr>
          <w:rFonts w:hint="eastAsia"/>
        </w:rPr>
        <w:t>2</w:t>
      </w:r>
      <w:r>
        <w:rPr>
          <w:rFonts w:hint="eastAsia"/>
        </w:rPr>
        <w:t>大数值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num1 &gt; num2: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temp = num1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r>
        <w:rPr>
          <w:rFonts w:hint="eastAsia"/>
        </w:rPr>
        <w:t xml:space="preserve">    </w:t>
      </w:r>
      <w:r>
        <w:t>temp = num2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temp&gt;num3: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rPr>
          <w:rFonts w:hint="eastAsia"/>
        </w:rPr>
        <w:t>其中</w:t>
      </w:r>
      <w:r>
        <w:t>最大值为</w:t>
      </w:r>
      <w:r>
        <w:rPr>
          <w:rFonts w:hint="eastAsia"/>
        </w:rPr>
        <w:t>：</w:t>
      </w:r>
      <w:r>
        <w:t xml:space="preserve">"+ </w:t>
      </w:r>
      <w:proofErr w:type="spellStart"/>
      <w:r>
        <w:t>str</w:t>
      </w:r>
      <w:proofErr w:type="spellEnd"/>
      <w:r>
        <w:t>(temp)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rPr>
          <w:rFonts w:hint="eastAsia"/>
        </w:rPr>
        <w:t>其中</w:t>
      </w:r>
      <w:r>
        <w:t>最大值为</w:t>
      </w:r>
      <w:r>
        <w:rPr>
          <w:rFonts w:hint="eastAsia"/>
        </w:rPr>
        <w:t>：</w:t>
      </w:r>
      <w:r>
        <w:t xml:space="preserve">"+ </w:t>
      </w:r>
      <w:proofErr w:type="spellStart"/>
      <w:r>
        <w:t>str</w:t>
      </w:r>
      <w:proofErr w:type="spellEnd"/>
      <w:r>
        <w:t>(num3)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r>
        <w:t>maxValue</w:t>
      </w:r>
      <w:proofErr w:type="spellEnd"/>
      <w:r>
        <w:t>)</w:t>
      </w:r>
    </w:p>
    <w:p w:rsidR="00497731" w:rsidRDefault="00847D20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sum(n):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res = 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while n &gt;= 1: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if n%2 == 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res -= 1.0/(n*(n+1))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res += 1.0/(n*(n+1))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n-=1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return res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</w:t>
      </w:r>
      <w:r>
        <w:t>请输入一个整数：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print(sum(</w:t>
      </w:r>
      <w:proofErr w:type="spellStart"/>
      <w:r>
        <w:t>num</w:t>
      </w:r>
      <w:proofErr w:type="spellEnd"/>
      <w:r>
        <w:t>))</w:t>
      </w:r>
    </w:p>
    <w:p w:rsidR="00497731" w:rsidRDefault="00847D20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(n):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n=</w:t>
      </w:r>
      <w:proofErr w:type="spellStart"/>
      <w:r>
        <w:t>str</w:t>
      </w:r>
      <w:proofErr w:type="spellEnd"/>
      <w:r>
        <w:t>(n)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m=n</w:t>
      </w:r>
      <w:proofErr w:type="gramStart"/>
      <w:r>
        <w:t>[::</w:t>
      </w:r>
      <w:proofErr w:type="gramEnd"/>
      <w:r>
        <w:t>-1]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return </w:t>
      </w:r>
      <w:r>
        <w:t>n==m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 xml:space="preserve">result =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1247321)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print(result)</w:t>
      </w:r>
    </w:p>
    <w:p w:rsidR="00497731" w:rsidRDefault="00847D20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sjx</w:t>
      </w:r>
      <w:proofErr w:type="spellEnd"/>
      <w:r>
        <w:t>(</w:t>
      </w:r>
      <w:proofErr w:type="gramEnd"/>
      <w:r>
        <w:t>a, b, c):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(a + b &gt; c and a + c &gt; b and b + c &gt; a):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t>能构成三角形</w:t>
      </w:r>
      <w:r>
        <w:t>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t>不能构成三角形</w:t>
      </w:r>
      <w:r>
        <w:t>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result1 = </w:t>
      </w:r>
      <w:proofErr w:type="spellStart"/>
      <w:proofErr w:type="gramStart"/>
      <w:r>
        <w:t>sjx</w:t>
      </w:r>
      <w:proofErr w:type="spellEnd"/>
      <w:r>
        <w:t>(</w:t>
      </w:r>
      <w:proofErr w:type="gramEnd"/>
      <w:r>
        <w:t>3, 4, 5)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print(result1)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result2 = </w:t>
      </w:r>
      <w:proofErr w:type="spellStart"/>
      <w:proofErr w:type="gramStart"/>
      <w:r>
        <w:t>sjx</w:t>
      </w:r>
      <w:proofErr w:type="spellEnd"/>
      <w:r>
        <w:t>(</w:t>
      </w:r>
      <w:proofErr w:type="gramEnd"/>
      <w:r>
        <w:t>1, 1, 2)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print(result2)</w:t>
      </w:r>
    </w:p>
    <w:p w:rsidR="00497731" w:rsidRDefault="00847D20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定义函数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spellStart"/>
      <w:r>
        <w:t>def</w:t>
      </w:r>
      <w:proofErr w:type="spellEnd"/>
      <w:r>
        <w:t xml:space="preserve"> </w:t>
      </w:r>
      <w:proofErr w:type="gramStart"/>
      <w:r>
        <w:t>lcm(</w:t>
      </w:r>
      <w:proofErr w:type="gramEnd"/>
      <w:r>
        <w:t>x, y):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#  </w:t>
      </w:r>
      <w:r>
        <w:t>获取最大的数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if x &gt; y: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greater = x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greater = y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while(True):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lcm = greater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break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greater += 1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return lcm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获取用户输入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nu</w:t>
      </w:r>
      <w:r>
        <w:t xml:space="preserve">m1 = </w:t>
      </w:r>
      <w:proofErr w:type="spellStart"/>
      <w:r>
        <w:t>int</w:t>
      </w:r>
      <w:proofErr w:type="spellEnd"/>
      <w:r>
        <w:t>(input("</w:t>
      </w:r>
      <w:r>
        <w:t>输入第一个数字</w:t>
      </w:r>
      <w:r>
        <w:t>: 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num2 = </w:t>
      </w:r>
      <w:proofErr w:type="spellStart"/>
      <w:r>
        <w:t>int</w:t>
      </w:r>
      <w:proofErr w:type="spellEnd"/>
      <w:r>
        <w:t>(input("</w:t>
      </w:r>
      <w:r>
        <w:t>输入第二个数字</w:t>
      </w:r>
      <w:r>
        <w:t>: 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 num1,"</w:t>
      </w:r>
      <w:r>
        <w:t>和</w:t>
      </w:r>
      <w:r>
        <w:t>", num2,"</w:t>
      </w:r>
      <w:r>
        <w:t>的最小公倍数为</w:t>
      </w:r>
      <w:r>
        <w:t>", lcm(num1, num2))</w:t>
      </w:r>
    </w:p>
    <w:p w:rsidR="00497731" w:rsidRDefault="00497731">
      <w:pPr>
        <w:spacing w:line="360" w:lineRule="auto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t>高级函数</w:t>
      </w:r>
    </w:p>
    <w:p w:rsidR="00497731" w:rsidDel="00847D20" w:rsidRDefault="00847D20">
      <w:pPr>
        <w:pStyle w:val="4"/>
        <w:numPr>
          <w:ilvl w:val="0"/>
          <w:numId w:val="39"/>
        </w:numPr>
        <w:rPr>
          <w:del w:id="492" w:author="hp" w:date="2023-06-14T10:23:00Z"/>
        </w:rPr>
      </w:pPr>
      <w:del w:id="493" w:author="hp" w:date="2023-06-14T10:23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40"/>
        </w:numPr>
        <w:spacing w:line="360" w:lineRule="auto"/>
        <w:ind w:firstLineChars="0"/>
        <w:rPr>
          <w:del w:id="494" w:author="hp" w:date="2023-06-14T10:23:00Z"/>
        </w:rPr>
      </w:pPr>
      <w:del w:id="495" w:author="hp" w:date="2023-06-14T10:23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40"/>
        </w:numPr>
        <w:spacing w:line="360" w:lineRule="auto"/>
        <w:ind w:firstLineChars="0"/>
        <w:rPr>
          <w:del w:id="496" w:author="hp" w:date="2023-06-14T10:23:00Z"/>
        </w:rPr>
      </w:pPr>
      <w:del w:id="497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40"/>
        </w:numPr>
        <w:spacing w:line="360" w:lineRule="auto"/>
        <w:ind w:firstLineChars="0"/>
        <w:rPr>
          <w:del w:id="498" w:author="hp" w:date="2023-06-14T10:23:00Z"/>
        </w:rPr>
      </w:pPr>
      <w:del w:id="499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40"/>
        </w:numPr>
        <w:spacing w:line="360" w:lineRule="auto"/>
        <w:ind w:firstLineChars="0"/>
        <w:rPr>
          <w:del w:id="500" w:author="hp" w:date="2023-06-14T10:23:00Z"/>
        </w:rPr>
      </w:pPr>
      <w:del w:id="501" w:author="hp" w:date="2023-06-14T10:23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4"/>
        <w:numPr>
          <w:ilvl w:val="0"/>
          <w:numId w:val="39"/>
        </w:numPr>
        <w:rPr>
          <w:del w:id="502" w:author="hp" w:date="2023-06-14T10:23:00Z"/>
        </w:rPr>
      </w:pPr>
      <w:del w:id="503" w:author="hp" w:date="2023-06-14T10:23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04" w:author="hp" w:date="2023-06-14T10:23:00Z"/>
        </w:rPr>
      </w:pPr>
      <w:del w:id="505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06" w:author="hp" w:date="2023-06-14T10:23:00Z"/>
        </w:rPr>
      </w:pPr>
      <w:del w:id="507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08" w:author="hp" w:date="2023-06-14T10:23:00Z"/>
        </w:rPr>
      </w:pPr>
      <w:del w:id="509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10" w:author="hp" w:date="2023-06-14T10:23:00Z"/>
        </w:rPr>
      </w:pPr>
      <w:del w:id="511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12" w:author="hp" w:date="2023-06-14T10:23:00Z"/>
        </w:rPr>
      </w:pPr>
      <w:del w:id="513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14" w:author="hp" w:date="2023-06-14T10:23:00Z"/>
        </w:rPr>
      </w:pPr>
      <w:del w:id="515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16" w:author="hp" w:date="2023-06-14T10:23:00Z"/>
        </w:rPr>
      </w:pPr>
      <w:del w:id="517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18" w:author="hp" w:date="2023-06-14T10:23:00Z"/>
        </w:rPr>
      </w:pPr>
      <w:del w:id="519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20" w:author="hp" w:date="2023-06-14T10:23:00Z"/>
        </w:rPr>
      </w:pPr>
      <w:del w:id="521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22" w:author="hp" w:date="2023-06-14T10:23:00Z"/>
        </w:rPr>
      </w:pPr>
      <w:del w:id="523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41"/>
        </w:numPr>
        <w:spacing w:line="360" w:lineRule="auto"/>
        <w:ind w:firstLineChars="0"/>
        <w:rPr>
          <w:del w:id="524" w:author="hp" w:date="2023-06-14T10:23:00Z"/>
        </w:rPr>
      </w:pPr>
      <w:del w:id="525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4"/>
        <w:numPr>
          <w:ilvl w:val="0"/>
          <w:numId w:val="39"/>
        </w:numPr>
        <w:rPr>
          <w:del w:id="526" w:author="hp" w:date="2023-06-14T10:23:00Z"/>
        </w:rPr>
      </w:pPr>
      <w:del w:id="527" w:author="hp" w:date="2023-06-14T10:23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28" w:author="hp" w:date="2023-06-14T10:23:00Z"/>
        </w:rPr>
      </w:pPr>
      <w:del w:id="529" w:author="hp" w:date="2023-06-14T10:23:00Z">
        <w:r w:rsidDel="00847D20">
          <w:rPr>
            <w:rFonts w:hint="eastAsia"/>
          </w:rPr>
          <w:delText>闭包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30" w:author="hp" w:date="2023-06-14T10:23:00Z"/>
        </w:rPr>
      </w:pPr>
      <w:del w:id="531" w:author="hp" w:date="2023-06-14T10:23:00Z">
        <w:r w:rsidDel="00847D20">
          <w:rPr>
            <w:rFonts w:hint="eastAsia"/>
          </w:rPr>
          <w:delText>函数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32" w:author="hp" w:date="2023-06-14T10:23:00Z"/>
        </w:rPr>
      </w:pPr>
      <w:del w:id="533" w:author="hp" w:date="2023-06-14T10:23:00Z">
        <w:r w:rsidDel="00847D20">
          <w:rPr>
            <w:rFonts w:hint="eastAsia"/>
          </w:rPr>
          <w:delText>被修饰的函数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34" w:author="hp" w:date="2023-06-14T10:23:00Z"/>
        </w:rPr>
      </w:pPr>
      <w:del w:id="535" w:author="hp" w:date="2023-06-14T10:23:00Z">
        <w:r w:rsidDel="00847D20">
          <w:rPr>
            <w:rFonts w:hint="eastAsia"/>
          </w:rPr>
          <w:delText>@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36" w:author="hp" w:date="2023-06-14T10:23:00Z"/>
        </w:rPr>
      </w:pPr>
      <w:del w:id="537" w:author="hp" w:date="2023-06-14T10:23:00Z">
        <w:r w:rsidDel="00847D20">
          <w:rPr>
            <w:rFonts w:hint="eastAsia"/>
          </w:rPr>
          <w:delText>内嵌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38" w:author="hp" w:date="2023-06-14T10:23:00Z"/>
        </w:rPr>
      </w:pPr>
      <w:del w:id="539" w:author="hp" w:date="2023-06-14T10:23:00Z">
        <w:r w:rsidDel="00847D20">
          <w:rPr>
            <w:rFonts w:hint="eastAsia"/>
          </w:rPr>
          <w:delText>map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40" w:author="hp" w:date="2023-06-14T10:23:00Z"/>
        </w:rPr>
      </w:pPr>
      <w:del w:id="541" w:author="hp" w:date="2023-06-14T10:23:00Z">
        <w:r w:rsidDel="00847D20">
          <w:rPr>
            <w:rFonts w:hint="eastAsia"/>
          </w:rPr>
          <w:delText>None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42" w:author="hp" w:date="2023-06-14T10:23:00Z"/>
        </w:rPr>
      </w:pPr>
      <w:del w:id="543" w:author="hp" w:date="2023-06-14T10:23:00Z">
        <w:r w:rsidDel="00847D20">
          <w:delText>filter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44" w:author="hp" w:date="2023-06-14T10:23:00Z"/>
        </w:rPr>
      </w:pPr>
      <w:del w:id="545" w:author="hp" w:date="2023-06-14T10:23:00Z">
        <w:r w:rsidDel="00847D20">
          <w:rPr>
            <w:rFonts w:hint="eastAsia"/>
          </w:rPr>
          <w:delText>布尔</w:delText>
        </w:r>
      </w:del>
    </w:p>
    <w:p w:rsidR="00497731" w:rsidDel="00847D20" w:rsidRDefault="00847D20">
      <w:pPr>
        <w:pStyle w:val="ad"/>
        <w:numPr>
          <w:ilvl w:val="0"/>
          <w:numId w:val="42"/>
        </w:numPr>
        <w:spacing w:line="360" w:lineRule="auto"/>
        <w:ind w:firstLineChars="0"/>
        <w:rPr>
          <w:del w:id="546" w:author="hp" w:date="2023-06-14T10:23:00Z"/>
        </w:rPr>
      </w:pPr>
      <w:del w:id="547" w:author="hp" w:date="2023-06-14T10:23:00Z">
        <w:r w:rsidDel="00847D20">
          <w:rPr>
            <w:rFonts w:hint="eastAsia"/>
          </w:rPr>
          <w:delText>两</w:delText>
        </w:r>
      </w:del>
    </w:p>
    <w:p w:rsidR="00497731" w:rsidDel="00847D20" w:rsidRDefault="00847D20">
      <w:pPr>
        <w:pStyle w:val="4"/>
        <w:numPr>
          <w:ilvl w:val="0"/>
          <w:numId w:val="39"/>
        </w:numPr>
        <w:rPr>
          <w:del w:id="548" w:author="hp" w:date="2023-06-14T10:23:00Z"/>
        </w:rPr>
      </w:pPr>
      <w:del w:id="549" w:author="hp" w:date="2023-06-14T10:23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43"/>
        </w:numPr>
        <w:spacing w:line="360" w:lineRule="auto"/>
        <w:ind w:firstLineChars="0"/>
        <w:rPr>
          <w:del w:id="550" w:author="hp" w:date="2023-06-14T10:23:00Z"/>
        </w:rPr>
      </w:pPr>
      <w:del w:id="551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left="440"/>
        <w:rPr>
          <w:del w:id="552" w:author="hp" w:date="2023-06-14T10:23:00Z"/>
        </w:rPr>
      </w:pPr>
      <w:del w:id="553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）存在于嵌套关系的函数中；</w:delText>
        </w:r>
      </w:del>
    </w:p>
    <w:p w:rsidR="00497731" w:rsidDel="00847D20" w:rsidRDefault="00847D20">
      <w:pPr>
        <w:spacing w:line="360" w:lineRule="auto"/>
        <w:ind w:left="440"/>
        <w:rPr>
          <w:del w:id="554" w:author="hp" w:date="2023-06-14T10:23:00Z"/>
        </w:rPr>
      </w:pPr>
      <w:del w:id="555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）嵌套的内部函数引用了外部函数的变量；</w:delText>
        </w:r>
      </w:del>
    </w:p>
    <w:p w:rsidR="00497731" w:rsidDel="00847D20" w:rsidRDefault="00847D20">
      <w:pPr>
        <w:spacing w:line="360" w:lineRule="auto"/>
        <w:ind w:left="440"/>
        <w:rPr>
          <w:del w:id="556" w:author="hp" w:date="2023-06-14T10:23:00Z"/>
        </w:rPr>
      </w:pPr>
      <w:del w:id="557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3</w:delText>
        </w:r>
        <w:r w:rsidDel="00847D20">
          <w:rPr>
            <w:rFonts w:hint="eastAsia"/>
          </w:rPr>
          <w:delText>）嵌套的外部函数会将内部函数名作为返回值返回。</w:delText>
        </w:r>
      </w:del>
    </w:p>
    <w:p w:rsidR="00497731" w:rsidDel="00847D20" w:rsidRDefault="00847D20">
      <w:pPr>
        <w:pStyle w:val="ad"/>
        <w:numPr>
          <w:ilvl w:val="0"/>
          <w:numId w:val="43"/>
        </w:numPr>
        <w:spacing w:line="360" w:lineRule="auto"/>
        <w:ind w:firstLineChars="0"/>
        <w:rPr>
          <w:del w:id="558" w:author="hp" w:date="2023-06-14T10:23:00Z"/>
        </w:rPr>
      </w:pPr>
      <w:del w:id="559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left="440"/>
        <w:rPr>
          <w:del w:id="560" w:author="hp" w:date="2023-06-14T10:23:00Z"/>
        </w:rPr>
      </w:pPr>
      <w:del w:id="561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）引入日志；</w:delText>
        </w:r>
      </w:del>
    </w:p>
    <w:p w:rsidR="00497731" w:rsidDel="00847D20" w:rsidRDefault="00847D20">
      <w:pPr>
        <w:spacing w:line="360" w:lineRule="auto"/>
        <w:ind w:left="440"/>
        <w:rPr>
          <w:del w:id="562" w:author="hp" w:date="2023-06-14T10:23:00Z"/>
        </w:rPr>
      </w:pPr>
      <w:del w:id="563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</w:delText>
        </w:r>
        <w:r w:rsidDel="00847D20">
          <w:delText>函数执行时间统计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left="440"/>
        <w:rPr>
          <w:del w:id="564" w:author="hp" w:date="2023-06-14T10:23:00Z"/>
        </w:rPr>
      </w:pPr>
      <w:del w:id="565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3</w:delText>
        </w:r>
        <w:r w:rsidDel="00847D20">
          <w:rPr>
            <w:rFonts w:hint="eastAsia"/>
          </w:rPr>
          <w:delText>）</w:delText>
        </w:r>
        <w:r w:rsidDel="00847D20">
          <w:delText>执行函数前预备处理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left="440"/>
        <w:rPr>
          <w:del w:id="566" w:author="hp" w:date="2023-06-14T10:23:00Z"/>
        </w:rPr>
      </w:pPr>
      <w:del w:id="567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4</w:delText>
        </w:r>
        <w:r w:rsidDel="00847D20">
          <w:rPr>
            <w:rFonts w:hint="eastAsia"/>
          </w:rPr>
          <w:delText>）</w:delText>
        </w:r>
        <w:r w:rsidDel="00847D20">
          <w:delText>执行函数后清理功能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left="440"/>
        <w:rPr>
          <w:del w:id="568" w:author="hp" w:date="2023-06-14T10:23:00Z"/>
        </w:rPr>
      </w:pPr>
      <w:del w:id="569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5</w:delText>
        </w:r>
        <w:r w:rsidDel="00847D20">
          <w:rPr>
            <w:rFonts w:hint="eastAsia"/>
          </w:rPr>
          <w:delText>）</w:delText>
        </w:r>
        <w:r w:rsidDel="00847D20">
          <w:delText>权限校验</w:delText>
        </w:r>
        <w:r w:rsidDel="00847D20">
          <w:rPr>
            <w:rFonts w:hint="eastAsia"/>
          </w:rPr>
          <w:delText>；</w:delText>
        </w:r>
      </w:del>
    </w:p>
    <w:p w:rsidR="00497731" w:rsidDel="00847D20" w:rsidRDefault="00847D20">
      <w:pPr>
        <w:spacing w:line="360" w:lineRule="auto"/>
        <w:ind w:left="440"/>
        <w:rPr>
          <w:del w:id="570" w:author="hp" w:date="2023-06-14T10:23:00Z"/>
        </w:rPr>
      </w:pPr>
      <w:del w:id="571" w:author="hp" w:date="2023-06-14T10:23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6</w:delText>
        </w:r>
        <w:r w:rsidDel="00847D20">
          <w:rPr>
            <w:rFonts w:hint="eastAsia"/>
          </w:rPr>
          <w:delText>）缓存。</w:delText>
        </w:r>
      </w:del>
    </w:p>
    <w:p w:rsidR="00497731" w:rsidDel="00847D20" w:rsidRDefault="00847D20">
      <w:pPr>
        <w:pStyle w:val="ad"/>
        <w:numPr>
          <w:ilvl w:val="0"/>
          <w:numId w:val="43"/>
        </w:numPr>
        <w:spacing w:line="360" w:lineRule="auto"/>
        <w:ind w:firstLineChars="0"/>
        <w:rPr>
          <w:del w:id="572" w:author="hp" w:date="2023-06-14T10:23:00Z"/>
        </w:rPr>
      </w:pPr>
      <w:del w:id="573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574" w:author="hp" w:date="2023-06-14T10:23:00Z"/>
        </w:rPr>
      </w:pPr>
      <w:del w:id="575" w:author="hp" w:date="2023-06-14T10:23:00Z">
        <w:r w:rsidDel="00847D20">
          <w:rPr>
            <w:rFonts w:hint="eastAsia"/>
          </w:rPr>
          <w:delText>map</w:delText>
        </w:r>
        <w:r w:rsidDel="00847D20">
          <w:rPr>
            <w:rFonts w:hint="eastAsia"/>
          </w:rPr>
          <w:delText>函数会根据提供的函数对指定的序列做映射。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576" w:author="hp" w:date="2023-06-14T10:23:00Z"/>
        </w:rPr>
      </w:pPr>
      <w:del w:id="577" w:author="hp" w:date="2023-06-14T10:23:00Z">
        <w:r w:rsidDel="00847D20">
          <w:rPr>
            <w:rFonts w:hint="eastAsia"/>
          </w:rPr>
          <w:delText>filter</w:delText>
        </w:r>
        <w:r w:rsidDel="00847D20">
          <w:rPr>
            <w:rFonts w:hint="eastAsia"/>
          </w:rPr>
          <w:delText>函数会对指定序列执行过滤操作。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578" w:author="hp" w:date="2023-06-14T10:23:00Z"/>
        </w:rPr>
      </w:pPr>
      <w:del w:id="579" w:author="hp" w:date="2023-06-14T10:23:00Z">
        <w:r w:rsidDel="00847D20">
          <w:rPr>
            <w:rFonts w:hint="eastAsia"/>
          </w:rPr>
          <w:delText>reduce</w:delText>
        </w:r>
        <w:r w:rsidDel="00847D20">
          <w:rPr>
            <w:rFonts w:hint="eastAsia"/>
          </w:rPr>
          <w:delText>函数会对参数序列中的元素进行累积。</w:delText>
        </w:r>
      </w:del>
    </w:p>
    <w:p w:rsidR="00497731" w:rsidRDefault="00847D20">
      <w:pPr>
        <w:pStyle w:val="4"/>
        <w:numPr>
          <w:ilvl w:val="0"/>
          <w:numId w:val="39"/>
        </w:numPr>
      </w:pPr>
      <w:r>
        <w:rPr>
          <w:rFonts w:hint="eastAsia"/>
        </w:rPr>
        <w:t>程序分析题</w:t>
      </w:r>
    </w:p>
    <w:p w:rsidR="00497731" w:rsidRDefault="00847D2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．能，结果为：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7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8</w:t>
      </w:r>
    </w:p>
    <w:p w:rsidR="00497731" w:rsidRDefault="00847D2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．能，结果为：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:rsidR="00497731" w:rsidRDefault="00847D20">
      <w:pPr>
        <w:pStyle w:val="4"/>
        <w:numPr>
          <w:ilvl w:val="0"/>
          <w:numId w:val="39"/>
        </w:numPr>
      </w:pPr>
      <w:r>
        <w:rPr>
          <w:rFonts w:hint="eastAsia"/>
        </w:rPr>
        <w:t>编程题</w:t>
      </w:r>
    </w:p>
    <w:p w:rsidR="00497731" w:rsidRDefault="00847D20">
      <w:pPr>
        <w:spacing w:line="360" w:lineRule="auto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result = </w:t>
      </w:r>
      <w:proofErr w:type="gramStart"/>
      <w:r>
        <w:t>filter(</w:t>
      </w:r>
      <w:proofErr w:type="gramEnd"/>
      <w:r>
        <w:t xml:space="preserve">lambda x:(x+1)%2, [1, 2, </w:t>
      </w:r>
      <w:r>
        <w:t>3, 4, 5])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print(result)</w:t>
      </w:r>
    </w:p>
    <w:p w:rsidR="00497731" w:rsidRDefault="00497731">
      <w:pPr>
        <w:spacing w:line="360" w:lineRule="auto"/>
      </w:pPr>
    </w:p>
    <w:p w:rsidR="00497731" w:rsidDel="00847D20" w:rsidRDefault="00847D20">
      <w:pPr>
        <w:pStyle w:val="3"/>
        <w:numPr>
          <w:ilvl w:val="0"/>
          <w:numId w:val="2"/>
        </w:numPr>
        <w:rPr>
          <w:del w:id="580" w:author="hp" w:date="2023-06-14T10:23:00Z"/>
        </w:rPr>
      </w:pPr>
      <w:del w:id="581" w:author="hp" w:date="2023-06-14T10:23:00Z">
        <w:r w:rsidDel="00847D20">
          <w:rPr>
            <w:rFonts w:hint="eastAsia"/>
          </w:rPr>
          <w:delText>文件</w:delText>
        </w:r>
      </w:del>
    </w:p>
    <w:p w:rsidR="00497731" w:rsidDel="00847D20" w:rsidRDefault="00847D20">
      <w:pPr>
        <w:pStyle w:val="4"/>
        <w:numPr>
          <w:ilvl w:val="0"/>
          <w:numId w:val="44"/>
        </w:numPr>
        <w:rPr>
          <w:del w:id="582" w:author="hp" w:date="2023-06-14T10:23:00Z"/>
        </w:rPr>
      </w:pPr>
      <w:del w:id="583" w:author="hp" w:date="2023-06-14T10:23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84" w:author="hp" w:date="2023-06-14T10:23:00Z"/>
        </w:rPr>
      </w:pPr>
      <w:del w:id="585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86" w:author="hp" w:date="2023-06-14T10:23:00Z"/>
        </w:rPr>
      </w:pPr>
      <w:del w:id="587" w:author="hp" w:date="2023-06-14T10:23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88" w:author="hp" w:date="2023-06-14T10:23:00Z"/>
        </w:rPr>
      </w:pPr>
      <w:del w:id="589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90" w:author="hp" w:date="2023-06-14T10:23:00Z"/>
        </w:rPr>
      </w:pPr>
      <w:del w:id="591" w:author="hp" w:date="2023-06-14T10:23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92" w:author="hp" w:date="2023-06-14T10:23:00Z"/>
        </w:rPr>
      </w:pPr>
      <w:del w:id="593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94" w:author="hp" w:date="2023-06-14T10:23:00Z"/>
        </w:rPr>
      </w:pPr>
      <w:del w:id="595" w:author="hp" w:date="2023-06-14T10:23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45"/>
        </w:numPr>
        <w:spacing w:line="360" w:lineRule="auto"/>
        <w:ind w:firstLineChars="0"/>
        <w:rPr>
          <w:del w:id="596" w:author="hp" w:date="2023-06-14T10:23:00Z"/>
        </w:rPr>
      </w:pPr>
      <w:del w:id="597" w:author="hp" w:date="2023-06-14T10:23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4"/>
        <w:numPr>
          <w:ilvl w:val="0"/>
          <w:numId w:val="44"/>
        </w:numPr>
        <w:rPr>
          <w:del w:id="598" w:author="hp" w:date="2023-06-14T10:23:00Z"/>
        </w:rPr>
      </w:pPr>
      <w:del w:id="599" w:author="hp" w:date="2023-06-14T10:23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46"/>
        </w:numPr>
        <w:spacing w:line="360" w:lineRule="auto"/>
        <w:ind w:firstLineChars="0"/>
        <w:rPr>
          <w:del w:id="600" w:author="hp" w:date="2023-06-14T10:23:00Z"/>
        </w:rPr>
      </w:pPr>
      <w:del w:id="601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6"/>
        </w:numPr>
        <w:spacing w:line="360" w:lineRule="auto"/>
        <w:ind w:firstLineChars="0"/>
        <w:rPr>
          <w:del w:id="602" w:author="hp" w:date="2023-06-14T10:23:00Z"/>
        </w:rPr>
      </w:pPr>
      <w:del w:id="603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6"/>
        </w:numPr>
        <w:spacing w:line="360" w:lineRule="auto"/>
        <w:ind w:firstLineChars="0"/>
        <w:rPr>
          <w:del w:id="604" w:author="hp" w:date="2023-06-14T10:23:00Z"/>
        </w:rPr>
      </w:pPr>
      <w:del w:id="605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6"/>
        </w:numPr>
        <w:spacing w:line="360" w:lineRule="auto"/>
        <w:ind w:firstLineChars="0"/>
        <w:rPr>
          <w:del w:id="606" w:author="hp" w:date="2023-06-14T10:23:00Z"/>
        </w:rPr>
      </w:pPr>
      <w:del w:id="607" w:author="hp" w:date="2023-06-14T10:23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46"/>
        </w:numPr>
        <w:spacing w:line="360" w:lineRule="auto"/>
        <w:ind w:firstLineChars="0"/>
        <w:rPr>
          <w:del w:id="608" w:author="hp" w:date="2023-06-14T10:23:00Z"/>
        </w:rPr>
      </w:pPr>
      <w:del w:id="609" w:author="hp" w:date="2023-06-14T10:23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4"/>
        <w:numPr>
          <w:ilvl w:val="0"/>
          <w:numId w:val="44"/>
        </w:numPr>
        <w:rPr>
          <w:del w:id="610" w:author="hp" w:date="2023-06-14T10:23:00Z"/>
        </w:rPr>
      </w:pPr>
      <w:del w:id="611" w:author="hp" w:date="2023-06-14T10:23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47"/>
        </w:numPr>
        <w:spacing w:line="360" w:lineRule="auto"/>
        <w:ind w:firstLineChars="0"/>
        <w:rPr>
          <w:del w:id="612" w:author="hp" w:date="2023-06-14T10:23:00Z"/>
        </w:rPr>
      </w:pPr>
      <w:del w:id="613" w:author="hp" w:date="2023-06-14T10:23:00Z">
        <w:r w:rsidDel="00847D20">
          <w:rPr>
            <w:rFonts w:hint="eastAsia"/>
            <w:sz w:val="22"/>
            <w:szCs w:val="22"/>
          </w:rPr>
          <w:delText>close()</w:delText>
        </w:r>
      </w:del>
    </w:p>
    <w:p w:rsidR="00497731" w:rsidDel="00847D20" w:rsidRDefault="00847D20">
      <w:pPr>
        <w:pStyle w:val="ad"/>
        <w:numPr>
          <w:ilvl w:val="0"/>
          <w:numId w:val="47"/>
        </w:numPr>
        <w:spacing w:line="360" w:lineRule="auto"/>
        <w:ind w:firstLineChars="0"/>
        <w:rPr>
          <w:del w:id="614" w:author="hp" w:date="2023-06-14T10:23:00Z"/>
        </w:rPr>
      </w:pPr>
      <w:del w:id="615" w:author="hp" w:date="2023-06-14T10:23:00Z">
        <w:r w:rsidDel="00847D20">
          <w:rPr>
            <w:rFonts w:hint="eastAsia"/>
            <w:sz w:val="22"/>
            <w:szCs w:val="22"/>
          </w:rPr>
          <w:delText>offset</w:delText>
        </w:r>
      </w:del>
    </w:p>
    <w:p w:rsidR="00497731" w:rsidDel="00847D20" w:rsidRDefault="00847D20">
      <w:pPr>
        <w:pStyle w:val="ad"/>
        <w:numPr>
          <w:ilvl w:val="0"/>
          <w:numId w:val="47"/>
        </w:numPr>
        <w:spacing w:line="360" w:lineRule="auto"/>
        <w:ind w:firstLineChars="0"/>
        <w:rPr>
          <w:del w:id="616" w:author="hp" w:date="2023-06-14T10:23:00Z"/>
        </w:rPr>
      </w:pPr>
      <w:del w:id="617" w:author="hp" w:date="2023-06-14T10:23:00Z">
        <w:r w:rsidDel="00847D20">
          <w:rPr>
            <w:rFonts w:hint="eastAsia"/>
            <w:sz w:val="22"/>
            <w:szCs w:val="22"/>
          </w:rPr>
          <w:delText>列表</w:delText>
        </w:r>
      </w:del>
    </w:p>
    <w:p w:rsidR="00497731" w:rsidDel="00847D20" w:rsidRDefault="00847D20">
      <w:pPr>
        <w:pStyle w:val="ad"/>
        <w:numPr>
          <w:ilvl w:val="0"/>
          <w:numId w:val="47"/>
        </w:numPr>
        <w:spacing w:line="360" w:lineRule="auto"/>
        <w:ind w:firstLineChars="0"/>
        <w:rPr>
          <w:del w:id="618" w:author="hp" w:date="2023-06-14T10:23:00Z"/>
        </w:rPr>
      </w:pPr>
      <w:del w:id="619" w:author="hp" w:date="2023-06-14T10:23:00Z">
        <w:r w:rsidDel="00847D20">
          <w:rPr>
            <w:rFonts w:hint="eastAsia"/>
            <w:sz w:val="22"/>
            <w:szCs w:val="22"/>
          </w:rPr>
          <w:delText>文件夹</w:delText>
        </w:r>
      </w:del>
    </w:p>
    <w:p w:rsidR="00497731" w:rsidDel="00847D20" w:rsidRDefault="00847D20">
      <w:pPr>
        <w:pStyle w:val="ad"/>
        <w:numPr>
          <w:ilvl w:val="0"/>
          <w:numId w:val="47"/>
        </w:numPr>
        <w:spacing w:line="360" w:lineRule="auto"/>
        <w:ind w:firstLineChars="0"/>
        <w:rPr>
          <w:del w:id="620" w:author="hp" w:date="2023-06-14T10:23:00Z"/>
        </w:rPr>
      </w:pPr>
      <w:del w:id="621" w:author="hp" w:date="2023-06-14T10:23:00Z">
        <w:r w:rsidDel="00847D20">
          <w:rPr>
            <w:rFonts w:hint="eastAsia"/>
            <w:sz w:val="22"/>
            <w:szCs w:val="22"/>
          </w:rPr>
          <w:delText>tell</w:delText>
        </w:r>
      </w:del>
    </w:p>
    <w:p w:rsidR="00497731" w:rsidDel="00847D20" w:rsidRDefault="00847D20">
      <w:pPr>
        <w:pStyle w:val="4"/>
        <w:numPr>
          <w:ilvl w:val="0"/>
          <w:numId w:val="44"/>
        </w:numPr>
        <w:rPr>
          <w:del w:id="622" w:author="hp" w:date="2023-06-14T10:23:00Z"/>
        </w:rPr>
      </w:pPr>
      <w:del w:id="623" w:author="hp" w:date="2023-06-14T10:23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48"/>
        </w:numPr>
        <w:spacing w:line="360" w:lineRule="auto"/>
        <w:ind w:firstLineChars="0"/>
        <w:rPr>
          <w:del w:id="624" w:author="hp" w:date="2023-06-14T10:23:00Z"/>
        </w:rPr>
      </w:pPr>
      <w:del w:id="625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626" w:author="hp" w:date="2023-06-14T10:23:00Z"/>
        </w:rPr>
      </w:pPr>
      <w:del w:id="627" w:author="hp" w:date="2023-06-14T10:23:00Z">
        <w:r w:rsidDel="00847D20">
          <w:rPr>
            <w:rFonts w:hint="eastAsia"/>
          </w:rPr>
          <w:delText>文本文件存储的是常规字符串，由若干文本行组成，通常每行以换行符“</w:delText>
        </w:r>
        <w:r w:rsidDel="00847D20">
          <w:rPr>
            <w:rFonts w:hint="eastAsia"/>
          </w:rPr>
          <w:delText>\n</w:delText>
        </w:r>
        <w:r w:rsidDel="00847D20">
          <w:rPr>
            <w:rFonts w:hint="eastAsia"/>
          </w:rPr>
          <w:delText>”结尾。二进制文件把对象内容以字节串进行存储，无法用记事本或其他普通字处理软件直接进行编辑，无法被人类直接阅读和理解，需要使用专门的软件进行解码后读取、显示、修改或执行。</w:delText>
        </w:r>
      </w:del>
    </w:p>
    <w:p w:rsidR="00497731" w:rsidDel="00847D20" w:rsidRDefault="00847D20">
      <w:pPr>
        <w:pStyle w:val="ad"/>
        <w:numPr>
          <w:ilvl w:val="0"/>
          <w:numId w:val="48"/>
        </w:numPr>
        <w:spacing w:line="360" w:lineRule="auto"/>
        <w:ind w:firstLineChars="0"/>
        <w:rPr>
          <w:del w:id="628" w:author="hp" w:date="2023-06-14T10:23:00Z"/>
        </w:rPr>
      </w:pPr>
      <w:del w:id="629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pStyle w:val="ad"/>
        <w:numPr>
          <w:ilvl w:val="0"/>
          <w:numId w:val="49"/>
        </w:numPr>
        <w:spacing w:line="360" w:lineRule="auto"/>
        <w:ind w:firstLineChars="0"/>
        <w:rPr>
          <w:del w:id="630" w:author="hp" w:date="2023-06-14T10:23:00Z"/>
        </w:rPr>
      </w:pPr>
      <w:del w:id="631" w:author="hp" w:date="2023-06-14T10:23:00Z">
        <w:r w:rsidDel="00847D20">
          <w:rPr>
            <w:rFonts w:hint="eastAsia"/>
          </w:rPr>
          <w:delText>使用</w:delText>
        </w:r>
        <w:r w:rsidDel="00847D20">
          <w:delText>read(</w:delText>
        </w:r>
        <w:r w:rsidDel="00847D20">
          <w:rPr>
            <w:rFonts w:hint="eastAsia"/>
          </w:rPr>
          <w:delText>size</w:delText>
        </w:r>
        <w:r w:rsidDel="00847D20">
          <w:delText>)</w:delText>
        </w:r>
        <w:r w:rsidDel="00847D20">
          <w:rPr>
            <w:rFonts w:hint="eastAsia"/>
          </w:rPr>
          <w:delText>方法可以指定读取的字节数，或者读取整个文件；</w:delText>
        </w:r>
      </w:del>
    </w:p>
    <w:p w:rsidR="00497731" w:rsidDel="00847D20" w:rsidRDefault="00847D20">
      <w:pPr>
        <w:pStyle w:val="ad"/>
        <w:numPr>
          <w:ilvl w:val="0"/>
          <w:numId w:val="49"/>
        </w:numPr>
        <w:spacing w:line="360" w:lineRule="auto"/>
        <w:ind w:firstLineChars="0"/>
        <w:rPr>
          <w:del w:id="632" w:author="hp" w:date="2023-06-14T10:23:00Z"/>
        </w:rPr>
      </w:pPr>
      <w:del w:id="633" w:author="hp" w:date="2023-06-14T10:23:00Z">
        <w:r w:rsidDel="00847D20">
          <w:rPr>
            <w:rFonts w:hint="eastAsia"/>
          </w:rPr>
          <w:delText>使用</w:delText>
        </w:r>
        <w:r w:rsidDel="00847D20">
          <w:rPr>
            <w:rFonts w:hint="eastAsia"/>
          </w:rPr>
          <w:delText>readlines</w:delText>
        </w:r>
        <w:r w:rsidDel="00847D20">
          <w:rPr>
            <w:rFonts w:hint="eastAsia"/>
          </w:rPr>
          <w:delText>方法可以把整个文件的内容进行一次性读取；</w:delText>
        </w:r>
      </w:del>
    </w:p>
    <w:p w:rsidR="00497731" w:rsidDel="00847D20" w:rsidRDefault="00847D20">
      <w:pPr>
        <w:pStyle w:val="ad"/>
        <w:numPr>
          <w:ilvl w:val="0"/>
          <w:numId w:val="49"/>
        </w:numPr>
        <w:spacing w:line="360" w:lineRule="auto"/>
        <w:ind w:firstLineChars="0"/>
        <w:rPr>
          <w:del w:id="634" w:author="hp" w:date="2023-06-14T10:23:00Z"/>
        </w:rPr>
      </w:pPr>
      <w:del w:id="635" w:author="hp" w:date="2023-06-14T10:23:00Z">
        <w:r w:rsidDel="00847D20">
          <w:rPr>
            <w:rFonts w:hint="eastAsia"/>
          </w:rPr>
          <w:delText>使用</w:delText>
        </w:r>
        <w:r w:rsidDel="00847D20">
          <w:rPr>
            <w:rFonts w:hint="eastAsia"/>
          </w:rPr>
          <w:delText>readline</w:delText>
        </w:r>
        <w:r w:rsidDel="00847D20">
          <w:rPr>
            <w:rFonts w:hint="eastAsia"/>
          </w:rPr>
          <w:delText>方法一行一行</w:delText>
        </w:r>
        <w:r w:rsidDel="00847D20">
          <w:delText>读数据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>
      <w:pPr>
        <w:pStyle w:val="4"/>
        <w:numPr>
          <w:ilvl w:val="0"/>
          <w:numId w:val="44"/>
        </w:numPr>
        <w:rPr>
          <w:del w:id="636" w:author="hp" w:date="2023-06-14T10:23:00Z"/>
        </w:rPr>
      </w:pPr>
      <w:del w:id="637" w:author="hp" w:date="2023-06-14T10:23:00Z">
        <w:r w:rsidDel="00847D20">
          <w:rPr>
            <w:rFonts w:hint="eastAsia"/>
          </w:rPr>
          <w:delText>程序题</w:delText>
        </w:r>
      </w:del>
    </w:p>
    <w:p w:rsidR="00497731" w:rsidDel="00847D20" w:rsidRDefault="00847D20">
      <w:pPr>
        <w:pStyle w:val="ad"/>
        <w:numPr>
          <w:ilvl w:val="0"/>
          <w:numId w:val="50"/>
        </w:numPr>
        <w:spacing w:line="360" w:lineRule="auto"/>
        <w:ind w:firstLineChars="0"/>
        <w:rPr>
          <w:del w:id="638" w:author="hp" w:date="2023-06-14T10:23:00Z"/>
        </w:rPr>
      </w:pPr>
      <w:del w:id="639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40" w:author="hp" w:date="2023-06-14T10:23:00Z"/>
        </w:rPr>
      </w:pPr>
      <w:del w:id="641" w:author="hp" w:date="2023-06-14T10:23:00Z">
        <w:r w:rsidDel="00847D20">
          <w:delText>new = []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42" w:author="hp" w:date="2023-06-14T10:23:00Z"/>
        </w:rPr>
      </w:pPr>
      <w:del w:id="643" w:author="hp" w:date="2023-06-14T10:23:00Z">
        <w:r w:rsidDel="00847D20">
          <w:delText>f = open('itheima.txt', 'r')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44" w:author="hp" w:date="2023-06-14T10:23:00Z"/>
        </w:rPr>
      </w:pPr>
      <w:del w:id="645" w:author="hp" w:date="2023-06-14T10:23:00Z">
        <w:r w:rsidDel="00847D20">
          <w:delText>contents = f.readlines()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46" w:author="hp" w:date="2023-06-14T10:23:00Z"/>
        </w:rPr>
      </w:pPr>
      <w:del w:id="647" w:author="hp" w:date="2023-06-14T10:23:00Z">
        <w:r w:rsidDel="00847D20">
          <w:delText>for ele in contents: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48" w:author="hp" w:date="2023-06-14T10:23:00Z"/>
        </w:rPr>
      </w:pPr>
      <w:del w:id="649" w:author="hp" w:date="2023-06-14T10:23:00Z">
        <w:r w:rsidDel="00847D20">
          <w:delText xml:space="preserve">    if ele.startswith('#') == False: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50" w:author="hp" w:date="2023-06-14T10:23:00Z"/>
        </w:rPr>
      </w:pPr>
      <w:del w:id="651" w:author="hp" w:date="2023-06-14T10:23:00Z">
        <w:r w:rsidDel="00847D20">
          <w:delText xml:space="preserve">        new.append(ele)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52" w:author="hp" w:date="2023-06-14T10:23:00Z"/>
        </w:rPr>
      </w:pPr>
      <w:del w:id="653" w:author="hp" w:date="2023-06-14T10:23:00Z">
        <w:r w:rsidDel="00847D20">
          <w:delText>print(new)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54" w:author="hp" w:date="2023-06-14T10:23:00Z"/>
        </w:rPr>
      </w:pPr>
      <w:del w:id="655" w:author="hp" w:date="2023-06-14T10:23:00Z">
        <w:r w:rsidDel="00847D20">
          <w:delText>f.close()</w:delText>
        </w:r>
      </w:del>
    </w:p>
    <w:p w:rsidR="00497731" w:rsidDel="00847D20" w:rsidRDefault="00847D20">
      <w:pPr>
        <w:pStyle w:val="ad"/>
        <w:numPr>
          <w:ilvl w:val="0"/>
          <w:numId w:val="50"/>
        </w:numPr>
        <w:spacing w:line="360" w:lineRule="auto"/>
        <w:ind w:firstLineChars="0"/>
        <w:rPr>
          <w:del w:id="656" w:author="hp" w:date="2023-06-14T10:23:00Z"/>
        </w:rPr>
      </w:pPr>
      <w:del w:id="657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497731">
      <w:pPr>
        <w:spacing w:line="360" w:lineRule="auto"/>
        <w:ind w:firstLineChars="200" w:firstLine="480"/>
        <w:rPr>
          <w:del w:id="658" w:author="hp" w:date="2023-06-14T10:23:00Z"/>
        </w:rPr>
      </w:pPr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59" w:author="hp" w:date="2023-06-14T10:23:00Z"/>
        </w:rPr>
      </w:pPr>
      <w:del w:id="660" w:author="hp" w:date="2023-06-14T10:23:00Z">
        <w:r w:rsidDel="00847D20">
          <w:delText>#</w:delText>
        </w:r>
        <w:r w:rsidDel="00847D20">
          <w:delText xml:space="preserve"> </w:delText>
        </w:r>
        <w:r w:rsidDel="00847D20">
          <w:delText>密码薄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61" w:author="hp" w:date="2023-06-14T10:23:00Z"/>
        </w:rPr>
      </w:pPr>
      <w:del w:id="662" w:author="hp" w:date="2023-06-14T10:23:00Z">
        <w:r w:rsidDel="00847D20">
          <w:delText>passwordBook = {}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63" w:author="hp" w:date="2023-06-14T10:23:00Z"/>
        </w:rPr>
      </w:pPr>
      <w:del w:id="664" w:author="hp" w:date="2023-06-14T10:23:00Z">
        <w:r w:rsidDel="00847D20">
          <w:delText>def add(password, value):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65" w:author="hp" w:date="2023-06-14T10:23:00Z"/>
        </w:rPr>
      </w:pPr>
      <w:del w:id="666" w:author="hp" w:date="2023-06-14T10:23:00Z">
        <w:r w:rsidDel="00847D20">
          <w:delText xml:space="preserve">    if password not in passwordBook.keys():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67" w:author="hp" w:date="2023-06-14T10:23:00Z"/>
        </w:rPr>
      </w:pPr>
      <w:del w:id="668" w:author="hp" w:date="2023-06-14T10:23:00Z">
        <w:r w:rsidDel="00847D20">
          <w:delText xml:space="preserve">        passwordBook[password] = value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69" w:author="hp" w:date="2023-06-14T10:23:00Z"/>
        </w:rPr>
      </w:pPr>
      <w:del w:id="670" w:author="hp" w:date="2023-06-14T10:23:00Z">
        <w:r w:rsidDel="00847D20">
          <w:delText xml:space="preserve">        save()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71" w:author="hp" w:date="2023-06-14T10:23:00Z"/>
        </w:rPr>
      </w:pPr>
      <w:del w:id="672" w:author="hp" w:date="2023-06-14T10:23:00Z">
        <w:r w:rsidDel="00847D20">
          <w:delText xml:space="preserve">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73" w:author="hp" w:date="2023-06-14T10:23:00Z"/>
        </w:rPr>
      </w:pPr>
      <w:del w:id="674" w:author="hp" w:date="2023-06-14T10:23:00Z">
        <w:r w:rsidDel="00847D20">
          <w:delText xml:space="preserve">        print("</w:delText>
        </w:r>
        <w:r w:rsidDel="00847D20">
          <w:delText>该密码已存在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75" w:author="hp" w:date="2023-06-14T10:23:00Z"/>
        </w:rPr>
      </w:pPr>
      <w:del w:id="676" w:author="hp" w:date="2023-06-14T10:23:00Z">
        <w:r w:rsidDel="00847D20">
          <w:delText>def delete(password):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77" w:author="hp" w:date="2023-06-14T10:23:00Z"/>
        </w:rPr>
      </w:pPr>
      <w:del w:id="678" w:author="hp" w:date="2023-06-14T10:23:00Z">
        <w:r w:rsidDel="00847D20">
          <w:delText xml:space="preserve">    if password in passwordBook.keys():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79" w:author="hp" w:date="2023-06-14T10:23:00Z"/>
        </w:rPr>
      </w:pPr>
      <w:del w:id="680" w:author="hp" w:date="2023-06-14T10:23:00Z">
        <w:r w:rsidDel="00847D20">
          <w:delText xml:space="preserve">        del p</w:delText>
        </w:r>
        <w:r w:rsidDel="00847D20">
          <w:delText>asswordBook[password]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81" w:author="hp" w:date="2023-06-14T10:23:00Z"/>
        </w:rPr>
      </w:pPr>
      <w:del w:id="682" w:author="hp" w:date="2023-06-14T10:23:00Z">
        <w:r w:rsidDel="00847D20">
          <w:delText xml:space="preserve">        print(passwordBook)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83" w:author="hp" w:date="2023-06-14T10:23:00Z"/>
        </w:rPr>
      </w:pPr>
      <w:del w:id="684" w:author="hp" w:date="2023-06-14T10:23:00Z">
        <w:r w:rsidDel="00847D20">
          <w:delText xml:space="preserve">        save()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85" w:author="hp" w:date="2023-06-14T10:23:00Z"/>
        </w:rPr>
      </w:pPr>
      <w:del w:id="686" w:author="hp" w:date="2023-06-14T10:23:00Z">
        <w:r w:rsidDel="00847D20">
          <w:delText xml:space="preserve">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87" w:author="hp" w:date="2023-06-14T10:23:00Z"/>
        </w:rPr>
      </w:pPr>
      <w:del w:id="688" w:author="hp" w:date="2023-06-14T10:23:00Z">
        <w:r w:rsidDel="00847D20">
          <w:delText xml:space="preserve">        print("</w:delText>
        </w:r>
        <w:r w:rsidDel="00847D20">
          <w:delText>该密码不存在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89" w:author="hp" w:date="2023-06-14T10:23:00Z"/>
        </w:rPr>
      </w:pPr>
      <w:del w:id="690" w:author="hp" w:date="2023-06-14T10:23:00Z">
        <w:r w:rsidDel="00847D20">
          <w:delText>def modify(password, newValue):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91" w:author="hp" w:date="2023-06-14T10:23:00Z"/>
        </w:rPr>
      </w:pPr>
      <w:del w:id="692" w:author="hp" w:date="2023-06-14T10:23:00Z">
        <w:r w:rsidDel="00847D20">
          <w:delText xml:space="preserve">    if password in passwordBook.keys():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93" w:author="hp" w:date="2023-06-14T10:23:00Z"/>
        </w:rPr>
      </w:pPr>
      <w:del w:id="694" w:author="hp" w:date="2023-06-14T10:23:00Z">
        <w:r w:rsidDel="00847D20">
          <w:delText xml:space="preserve">        passwordBook[password] = newValue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95" w:author="hp" w:date="2023-06-14T10:23:00Z"/>
        </w:rPr>
      </w:pPr>
      <w:del w:id="696" w:author="hp" w:date="2023-06-14T10:23:00Z">
        <w:r w:rsidDel="00847D20">
          <w:delText xml:space="preserve">        print(passwordBook)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97" w:author="hp" w:date="2023-06-14T10:23:00Z"/>
        </w:rPr>
      </w:pPr>
      <w:del w:id="698" w:author="hp" w:date="2023-06-14T10:23:00Z">
        <w:r w:rsidDel="00847D20">
          <w:delText xml:space="preserve">        save()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699" w:author="hp" w:date="2023-06-14T10:23:00Z"/>
        </w:rPr>
      </w:pPr>
      <w:del w:id="700" w:author="hp" w:date="2023-06-14T10:23:00Z">
        <w:r w:rsidDel="00847D20">
          <w:delText xml:space="preserve">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01" w:author="hp" w:date="2023-06-14T10:23:00Z"/>
        </w:rPr>
      </w:pPr>
      <w:del w:id="702" w:author="hp" w:date="2023-06-14T10:23:00Z">
        <w:r w:rsidDel="00847D20">
          <w:delText xml:space="preserve">        print("</w:delText>
        </w:r>
        <w:r w:rsidDel="00847D20">
          <w:delText>该密码不存在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03" w:author="hp" w:date="2023-06-14T10:23:00Z"/>
        </w:rPr>
      </w:pPr>
      <w:del w:id="704" w:author="hp" w:date="2023-06-14T10:23:00Z">
        <w:r w:rsidDel="00847D20">
          <w:delText>def find(value):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05" w:author="hp" w:date="2023-06-14T10:23:00Z"/>
        </w:rPr>
      </w:pPr>
      <w:del w:id="706" w:author="hp" w:date="2023-06-14T10:23:00Z">
        <w:r w:rsidDel="00847D20">
          <w:delText xml:space="preserve">    if value in passwordBook.values():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07" w:author="hp" w:date="2023-06-14T10:23:00Z"/>
        </w:rPr>
      </w:pPr>
      <w:del w:id="708" w:author="hp" w:date="2023-06-14T10:23:00Z">
        <w:r w:rsidDel="00847D20">
          <w:delText xml:space="preserve">        print("</w:delText>
        </w:r>
        <w:r w:rsidDel="00847D20">
          <w:delText>该网址存在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09" w:author="hp" w:date="2023-06-14T10:23:00Z"/>
        </w:rPr>
      </w:pPr>
      <w:del w:id="710" w:author="hp" w:date="2023-06-14T10:23:00Z">
        <w:r w:rsidDel="00847D20">
          <w:delText xml:space="preserve">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11" w:author="hp" w:date="2023-06-14T10:23:00Z"/>
        </w:rPr>
      </w:pPr>
      <w:del w:id="712" w:author="hp" w:date="2023-06-14T10:23:00Z">
        <w:r w:rsidDel="00847D20">
          <w:delText xml:space="preserve">        print("</w:delText>
        </w:r>
        <w:r w:rsidDel="00847D20">
          <w:delText>该网址不存在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13" w:author="hp" w:date="2023-06-14T10:23:00Z"/>
        </w:rPr>
      </w:pPr>
      <w:del w:id="714" w:author="hp" w:date="2023-06-14T10:23:00Z">
        <w:r w:rsidDel="00847D20">
          <w:delText>def save():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15" w:author="hp" w:date="2023-06-14T10:23:00Z"/>
        </w:rPr>
      </w:pPr>
      <w:del w:id="716" w:author="hp" w:date="2023-06-14T10:23:00Z">
        <w:r w:rsidDel="00847D20">
          <w:delText xml:space="preserve">    f = open("password.txt","w")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17" w:author="hp" w:date="2023-06-14T10:23:00Z"/>
        </w:rPr>
      </w:pPr>
      <w:del w:id="718" w:author="hp" w:date="2023-06-14T10:23:00Z">
        <w:r w:rsidDel="00847D20">
          <w:delText xml:space="preserve">    f.write(str(passwordBook))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19" w:author="hp" w:date="2023-06-14T10:23:00Z"/>
        </w:rPr>
      </w:pPr>
      <w:del w:id="720" w:author="hp" w:date="2023-06-14T10:23:00Z">
        <w:r w:rsidDel="00847D20">
          <w:delText xml:space="preserve">    f.close()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21" w:author="hp" w:date="2023-06-14T10:23:00Z"/>
        </w:rPr>
      </w:pPr>
      <w:del w:id="722" w:author="hp" w:date="2023-06-14T10:23:00Z">
        <w:r w:rsidDel="00847D20">
          <w:delText>def printInfo():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23" w:author="hp" w:date="2023-06-14T10:23:00Z"/>
        </w:rPr>
      </w:pPr>
      <w:del w:id="724" w:author="hp" w:date="2023-06-14T10:23:00Z">
        <w:r w:rsidDel="00847D20">
          <w:delText xml:space="preserve">    print("</w:delText>
        </w:r>
        <w:r w:rsidDel="00847D20">
          <w:delText>密码簿的功能如下：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25" w:author="hp" w:date="2023-06-14T10:23:00Z"/>
        </w:rPr>
      </w:pPr>
      <w:del w:id="726" w:author="hp" w:date="2023-06-14T10:23:00Z">
        <w:r w:rsidDel="00847D20">
          <w:delText xml:space="preserve">    print("1.</w:delText>
        </w:r>
        <w:r w:rsidDel="00847D20">
          <w:delText>添加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27" w:author="hp" w:date="2023-06-14T10:23:00Z"/>
        </w:rPr>
      </w:pPr>
      <w:del w:id="728" w:author="hp" w:date="2023-06-14T10:23:00Z">
        <w:r w:rsidDel="00847D20">
          <w:delText xml:space="preserve">    print("2.</w:delText>
        </w:r>
        <w:r w:rsidDel="00847D20">
          <w:delText>删除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29" w:author="hp" w:date="2023-06-14T10:23:00Z"/>
        </w:rPr>
      </w:pPr>
      <w:del w:id="730" w:author="hp" w:date="2023-06-14T10:23:00Z">
        <w:r w:rsidDel="00847D20">
          <w:delText xml:space="preserve">    print("3.</w:delText>
        </w:r>
        <w:r w:rsidDel="00847D20">
          <w:delText>修改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31" w:author="hp" w:date="2023-06-14T10:23:00Z"/>
        </w:rPr>
      </w:pPr>
      <w:del w:id="732" w:author="hp" w:date="2023-06-14T10:23:00Z">
        <w:r w:rsidDel="00847D20">
          <w:delText xml:space="preserve">    print("4.</w:delText>
        </w:r>
        <w:r w:rsidDel="00847D20">
          <w:delText>查找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33" w:author="hp" w:date="2023-06-14T10:23:00Z"/>
        </w:rPr>
      </w:pPr>
      <w:del w:id="734" w:author="hp" w:date="2023-06-14T10:23:00Z">
        <w:r w:rsidDel="00847D20">
          <w:delText>i = 0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35" w:author="hp" w:date="2023-06-14T10:23:00Z"/>
        </w:rPr>
      </w:pPr>
      <w:del w:id="736" w:author="hp" w:date="2023-06-14T10:23:00Z">
        <w:r w:rsidDel="00847D20">
          <w:delText>while i&lt;5: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37" w:author="hp" w:date="2023-06-14T10:23:00Z"/>
        </w:rPr>
      </w:pPr>
      <w:del w:id="738" w:author="hp" w:date="2023-06-14T10:23:00Z">
        <w:r w:rsidDel="00847D20">
          <w:delText xml:space="preserve">    printInfo()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39" w:author="hp" w:date="2023-06-14T10:23:00Z"/>
        </w:rPr>
      </w:pPr>
      <w:del w:id="740" w:author="hp" w:date="2023-06-14T10:23:00Z">
        <w:r w:rsidDel="00847D20">
          <w:delText xml:space="preserve">    num = int(input("</w:delText>
        </w:r>
        <w:r w:rsidDel="00847D20">
          <w:delText>请输入要选择的功能：</w:delText>
        </w:r>
        <w:r w:rsidDel="00847D20">
          <w:delText>"))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41" w:author="hp" w:date="2023-06-14T10:23:00Z"/>
        </w:rPr>
      </w:pPr>
      <w:del w:id="742" w:author="hp" w:date="2023-06-14T10:23:00Z">
        <w:r w:rsidDel="00847D20">
          <w:delText xml:space="preserve">    if num==1: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43" w:author="hp" w:date="2023-06-14T10:23:00Z"/>
        </w:rPr>
      </w:pPr>
      <w:del w:id="744" w:author="hp" w:date="2023-06-14T10:23:00Z">
        <w:r w:rsidDel="00847D20">
          <w:delText xml:space="preserve">        web = input("</w:delText>
        </w:r>
        <w:r w:rsidDel="00847D20">
          <w:delText>请输入存入的网址：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45" w:author="hp" w:date="2023-06-14T10:23:00Z"/>
        </w:rPr>
      </w:pPr>
      <w:del w:id="746" w:author="hp" w:date="2023-06-14T10:23:00Z">
        <w:r w:rsidDel="00847D20">
          <w:delText xml:space="preserve">        password1 = input("</w:delText>
        </w:r>
        <w:r w:rsidDel="00847D20">
          <w:delText>请输入密码：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47" w:author="hp" w:date="2023-06-14T10:23:00Z"/>
        </w:rPr>
      </w:pPr>
      <w:del w:id="748" w:author="hp" w:date="2023-06-14T10:23:00Z">
        <w:r w:rsidDel="00847D20">
          <w:delText xml:space="preserve">        a</w:delText>
        </w:r>
        <w:r w:rsidDel="00847D20">
          <w:delText>dd(password1, web)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49" w:author="hp" w:date="2023-06-14T10:23:00Z"/>
        </w:rPr>
      </w:pPr>
      <w:del w:id="750" w:author="hp" w:date="2023-06-14T10:23:00Z">
        <w:r w:rsidDel="00847D20">
          <w:delText xml:space="preserve">        print(passwordBook)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51" w:author="hp" w:date="2023-06-14T10:23:00Z"/>
        </w:rPr>
      </w:pPr>
      <w:del w:id="752" w:author="hp" w:date="2023-06-14T10:23:00Z">
        <w:r w:rsidDel="00847D20">
          <w:delText xml:space="preserve">    elif num==2: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53" w:author="hp" w:date="2023-06-14T10:23:00Z"/>
        </w:rPr>
      </w:pPr>
      <w:del w:id="754" w:author="hp" w:date="2023-06-14T10:23:00Z">
        <w:r w:rsidDel="00847D20">
          <w:delText xml:space="preserve">        password2 = input("</w:delText>
        </w:r>
        <w:r w:rsidDel="00847D20">
          <w:delText>请输入密码：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55" w:author="hp" w:date="2023-06-14T10:23:00Z"/>
        </w:rPr>
      </w:pPr>
      <w:del w:id="756" w:author="hp" w:date="2023-06-14T10:23:00Z">
        <w:r w:rsidDel="00847D20">
          <w:delText xml:space="preserve">        delete(password2)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57" w:author="hp" w:date="2023-06-14T10:23:00Z"/>
        </w:rPr>
      </w:pPr>
      <w:del w:id="758" w:author="hp" w:date="2023-06-14T10:23:00Z">
        <w:r w:rsidDel="00847D20">
          <w:delText xml:space="preserve">    elif num==3: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59" w:author="hp" w:date="2023-06-14T10:23:00Z"/>
        </w:rPr>
      </w:pPr>
      <w:del w:id="760" w:author="hp" w:date="2023-06-14T10:23:00Z">
        <w:r w:rsidDel="00847D20">
          <w:delText xml:space="preserve">        password3 = input("</w:delText>
        </w:r>
        <w:r w:rsidDel="00847D20">
          <w:delText>请输入密码：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61" w:author="hp" w:date="2023-06-14T10:23:00Z"/>
        </w:rPr>
      </w:pPr>
      <w:del w:id="762" w:author="hp" w:date="2023-06-14T10:23:00Z">
        <w:r w:rsidDel="00847D20">
          <w:delText xml:space="preserve">        value3 = input("</w:delText>
        </w:r>
        <w:r w:rsidDel="00847D20">
          <w:delText>请输入新的网址：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63" w:author="hp" w:date="2023-06-14T10:23:00Z"/>
        </w:rPr>
      </w:pPr>
      <w:del w:id="764" w:author="hp" w:date="2023-06-14T10:23:00Z">
        <w:r w:rsidDel="00847D20">
          <w:delText xml:space="preserve">        modify(password3,value3)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65" w:author="hp" w:date="2023-06-14T10:23:00Z"/>
        </w:rPr>
      </w:pPr>
      <w:del w:id="766" w:author="hp" w:date="2023-06-14T10:23:00Z">
        <w:r w:rsidDel="00847D20">
          <w:delText xml:space="preserve">    elif num==4: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67" w:author="hp" w:date="2023-06-14T10:23:00Z"/>
        </w:rPr>
      </w:pPr>
      <w:del w:id="768" w:author="hp" w:date="2023-06-14T10:23:00Z">
        <w:r w:rsidDel="00847D20">
          <w:delText xml:space="preserve">        value4 = input("</w:delText>
        </w:r>
        <w:r w:rsidDel="00847D20">
          <w:delText>请输入要查找的网址：</w:delText>
        </w:r>
        <w:r w:rsidDel="00847D20">
          <w:delText>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69" w:author="hp" w:date="2023-06-14T10:23:00Z"/>
        </w:rPr>
      </w:pPr>
      <w:del w:id="770" w:author="hp" w:date="2023-06-14T10:23:00Z">
        <w:r w:rsidDel="00847D20">
          <w:delText xml:space="preserve">        find(value4)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71" w:author="hp" w:date="2023-06-14T10:23:00Z"/>
        </w:rPr>
      </w:pPr>
      <w:del w:id="772" w:author="hp" w:date="2023-06-14T10:23:00Z">
        <w:r w:rsidDel="00847D20">
          <w:delText xml:space="preserve">    i+=1</w:delText>
        </w:r>
      </w:del>
    </w:p>
    <w:p w:rsidR="00497731" w:rsidDel="00847D20" w:rsidRDefault="00847D20">
      <w:pPr>
        <w:pStyle w:val="ad"/>
        <w:numPr>
          <w:ilvl w:val="0"/>
          <w:numId w:val="50"/>
        </w:numPr>
        <w:spacing w:line="360" w:lineRule="auto"/>
        <w:ind w:firstLineChars="0"/>
        <w:rPr>
          <w:del w:id="773" w:author="hp" w:date="2023-06-14T10:23:00Z"/>
        </w:rPr>
      </w:pPr>
      <w:del w:id="774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75" w:author="hp" w:date="2023-06-14T10:23:00Z"/>
        </w:rPr>
      </w:pPr>
      <w:del w:id="776" w:author="hp" w:date="2023-06-14T10:23:00Z">
        <w:r w:rsidDel="00847D20">
          <w:delText>f = open("itheima.txt","r")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77" w:author="hp" w:date="2023-06-14T10:23:00Z"/>
        </w:rPr>
      </w:pPr>
      <w:del w:id="778" w:author="hp" w:date="2023-06-14T10:23:00Z">
        <w:r w:rsidDel="00847D20">
          <w:delText>content = list(eval(f.read()))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79" w:author="hp" w:date="2023-06-14T10:23:00Z"/>
        </w:rPr>
      </w:pPr>
      <w:del w:id="780" w:author="hp" w:date="2023-06-14T10:23:00Z">
        <w:r w:rsidDel="00847D20">
          <w:delText>content.sort()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81" w:author="hp" w:date="2023-06-14T10:23:00Z"/>
        </w:rPr>
      </w:pPr>
      <w:del w:id="782" w:author="hp" w:date="2023-06-14T10:23:00Z">
        <w:r w:rsidDel="00847D20">
          <w:delText>print(content)</w:delText>
        </w:r>
      </w:del>
    </w:p>
    <w:p w:rsidR="00497731" w:rsidDel="00847D20" w:rsidRDefault="00847D20">
      <w:pPr>
        <w:pStyle w:val="ad"/>
        <w:numPr>
          <w:ilvl w:val="0"/>
          <w:numId w:val="50"/>
        </w:numPr>
        <w:spacing w:line="360" w:lineRule="auto"/>
        <w:ind w:firstLineChars="0"/>
        <w:rPr>
          <w:del w:id="783" w:author="hp" w:date="2023-06-14T10:23:00Z"/>
        </w:rPr>
      </w:pPr>
      <w:del w:id="784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85" w:author="hp" w:date="2023-06-14T10:23:00Z"/>
        </w:rPr>
      </w:pPr>
      <w:del w:id="786" w:author="hp" w:date="2023-06-14T10:23:00Z">
        <w:r w:rsidDel="00847D20">
          <w:delText>f = open("itheima.txt","r")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87" w:author="hp" w:date="2023-06-14T10:23:00Z"/>
        </w:rPr>
      </w:pPr>
      <w:del w:id="788" w:author="hp" w:date="2023-06-14T10:23:00Z">
        <w:r w:rsidDel="00847D20">
          <w:delText>content = f.read()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89" w:author="hp" w:date="2023-06-14T10:23:00Z"/>
        </w:rPr>
      </w:pPr>
      <w:del w:id="790" w:author="hp" w:date="2023-06-14T10:23:00Z">
        <w:r w:rsidDel="00847D20">
          <w:delText>newStr = ""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91" w:author="hp" w:date="2023-06-14T10:23:00Z"/>
        </w:rPr>
      </w:pPr>
      <w:del w:id="792" w:author="hp" w:date="2023-06-14T10:23:00Z">
        <w:r w:rsidDel="00847D20">
          <w:delText>for string in co</w:delText>
        </w:r>
        <w:r w:rsidDel="00847D20">
          <w:delText>ntent: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93" w:author="hp" w:date="2023-06-14T10:23:00Z"/>
        </w:rPr>
      </w:pPr>
      <w:del w:id="794" w:author="hp" w:date="2023-06-14T10:23:00Z">
        <w:r w:rsidDel="00847D20">
          <w:delText xml:space="preserve">    temp = ord(string)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95" w:author="hp" w:date="2023-06-14T10:23:00Z"/>
        </w:rPr>
      </w:pPr>
      <w:del w:id="796" w:author="hp" w:date="2023-06-14T10:23:00Z">
        <w:r w:rsidDel="00847D20">
          <w:delText xml:space="preserve">    if temp in range(65,91):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97" w:author="hp" w:date="2023-06-14T10:23:00Z"/>
        </w:rPr>
      </w:pPr>
      <w:del w:id="798" w:author="hp" w:date="2023-06-14T10:23:00Z">
        <w:r w:rsidDel="00847D20">
          <w:delText xml:space="preserve">        if temp == 90: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799" w:author="hp" w:date="2023-06-14T10:23:00Z"/>
        </w:rPr>
      </w:pPr>
      <w:del w:id="800" w:author="hp" w:date="2023-06-14T10:23:00Z">
        <w:r w:rsidDel="00847D20">
          <w:delText xml:space="preserve">            char1 = chr(temp-25)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01" w:author="hp" w:date="2023-06-14T10:23:00Z"/>
        </w:rPr>
      </w:pPr>
      <w:del w:id="802" w:author="hp" w:date="2023-06-14T10:23:00Z">
        <w:r w:rsidDel="00847D20">
          <w:delText xml:space="preserve">            newStr += char1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03" w:author="hp" w:date="2023-06-14T10:23:00Z"/>
        </w:rPr>
      </w:pPr>
      <w:del w:id="804" w:author="hp" w:date="2023-06-14T10:23:00Z">
        <w:r w:rsidDel="00847D20">
          <w:delText xml:space="preserve">    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05" w:author="hp" w:date="2023-06-14T10:23:00Z"/>
        </w:rPr>
      </w:pPr>
      <w:del w:id="806" w:author="hp" w:date="2023-06-14T10:23:00Z">
        <w:r w:rsidDel="00847D20">
          <w:delText xml:space="preserve">            char2 = chr(temp+1)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07" w:author="hp" w:date="2023-06-14T10:23:00Z"/>
        </w:rPr>
      </w:pPr>
      <w:del w:id="808" w:author="hp" w:date="2023-06-14T10:23:00Z">
        <w:r w:rsidDel="00847D20">
          <w:delText xml:space="preserve">            newStr += char2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09" w:author="hp" w:date="2023-06-14T10:23:00Z"/>
        </w:rPr>
      </w:pPr>
      <w:del w:id="810" w:author="hp" w:date="2023-06-14T10:23:00Z">
        <w:r w:rsidDel="00847D20">
          <w:delText xml:space="preserve">    elif temp in range(97,123):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11" w:author="hp" w:date="2023-06-14T10:23:00Z"/>
        </w:rPr>
      </w:pPr>
      <w:del w:id="812" w:author="hp" w:date="2023-06-14T10:23:00Z">
        <w:r w:rsidDel="00847D20">
          <w:delText xml:space="preserve">        if temp == 122: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13" w:author="hp" w:date="2023-06-14T10:23:00Z"/>
        </w:rPr>
      </w:pPr>
      <w:del w:id="814" w:author="hp" w:date="2023-06-14T10:23:00Z">
        <w:r w:rsidDel="00847D20">
          <w:delText xml:space="preserve">            char3 = chr(temp-25)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15" w:author="hp" w:date="2023-06-14T10:23:00Z"/>
        </w:rPr>
      </w:pPr>
      <w:del w:id="816" w:author="hp" w:date="2023-06-14T10:23:00Z">
        <w:r w:rsidDel="00847D20">
          <w:delText xml:space="preserve">            newStr += char3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17" w:author="hp" w:date="2023-06-14T10:23:00Z"/>
        </w:rPr>
      </w:pPr>
      <w:del w:id="818" w:author="hp" w:date="2023-06-14T10:23:00Z">
        <w:r w:rsidDel="00847D20">
          <w:delText xml:space="preserve">    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19" w:author="hp" w:date="2023-06-14T10:23:00Z"/>
        </w:rPr>
      </w:pPr>
      <w:del w:id="820" w:author="hp" w:date="2023-06-14T10:23:00Z">
        <w:r w:rsidDel="00847D20">
          <w:delText xml:space="preserve">            char4 = chr(temp + 1)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21" w:author="hp" w:date="2023-06-14T10:23:00Z"/>
        </w:rPr>
      </w:pPr>
      <w:del w:id="822" w:author="hp" w:date="2023-06-14T10:23:00Z">
        <w:r w:rsidDel="00847D20">
          <w:delText xml:space="preserve">            newStr += char4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23" w:author="hp" w:date="2023-06-14T10:23:00Z"/>
        </w:rPr>
      </w:pPr>
      <w:del w:id="824" w:author="hp" w:date="2023-06-14T10:23:00Z">
        <w:r w:rsidDel="00847D20">
          <w:delText xml:space="preserve">    else: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25" w:author="hp" w:date="2023-06-14T10:23:00Z"/>
        </w:rPr>
      </w:pPr>
      <w:del w:id="826" w:author="hp" w:date="2023-06-14T10:23:00Z">
        <w:r w:rsidDel="00847D20">
          <w:delText xml:space="preserve">        newStr = newStr+string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27" w:author="hp" w:date="2023-06-14T10:23:00Z"/>
        </w:rPr>
      </w:pPr>
      <w:del w:id="828" w:author="hp" w:date="2023-06-14T10:23:00Z">
        <w:r w:rsidDel="00847D20">
          <w:delText>f.close()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29" w:author="hp" w:date="2023-06-14T10:23:00Z"/>
        </w:rPr>
      </w:pPr>
      <w:del w:id="830" w:author="hp" w:date="2023-06-14T10:23:00Z">
        <w:r w:rsidDel="00847D20">
          <w:delText>f2 = open("itheima-</w:delText>
        </w:r>
        <w:r w:rsidDel="00847D20">
          <w:delText>加密后</w:delText>
        </w:r>
        <w:r w:rsidDel="00847D20">
          <w:delText>.txt","w")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31" w:author="hp" w:date="2023-06-14T10:23:00Z"/>
        </w:rPr>
      </w:pPr>
      <w:del w:id="832" w:author="hp" w:date="2023-06-14T10:23:00Z">
        <w:r w:rsidDel="00847D20">
          <w:delText>f2.write(ne</w:delText>
        </w:r>
        <w:r w:rsidDel="00847D20">
          <w:delText>wStr)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33" w:author="hp" w:date="2023-06-14T10:23:00Z"/>
        </w:rPr>
      </w:pPr>
      <w:del w:id="834" w:author="hp" w:date="2023-06-14T10:23:00Z">
        <w:r w:rsidDel="00847D20">
          <w:delText>f2.close()</w:delText>
        </w:r>
      </w:del>
    </w:p>
    <w:p w:rsidR="00497731" w:rsidDel="00847D20" w:rsidRDefault="00847D20">
      <w:pPr>
        <w:pStyle w:val="ad"/>
        <w:numPr>
          <w:ilvl w:val="0"/>
          <w:numId w:val="50"/>
        </w:numPr>
        <w:spacing w:line="360" w:lineRule="auto"/>
        <w:ind w:firstLineChars="0"/>
        <w:rPr>
          <w:del w:id="835" w:author="hp" w:date="2023-06-14T10:23:00Z"/>
        </w:rPr>
      </w:pPr>
      <w:del w:id="836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37" w:author="hp" w:date="2023-06-14T10:23:00Z"/>
        </w:rPr>
      </w:pPr>
      <w:del w:id="838" w:author="hp" w:date="2023-06-14T10:23:00Z">
        <w:r w:rsidDel="00847D20">
          <w:rPr>
            <w:rFonts w:hint="eastAsia"/>
          </w:rPr>
          <w:delText> </w:delText>
        </w:r>
        <w:r w:rsidDel="00847D20">
          <w:delText>f = open(r'd:\1.txt','r')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39" w:author="hp" w:date="2023-06-14T10:23:00Z"/>
        </w:rPr>
      </w:pPr>
      <w:del w:id="840" w:author="hp" w:date="2023-06-14T10:23:00Z">
        <w:r w:rsidDel="00847D20">
          <w:delText>s = f.readlines()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41" w:author="hp" w:date="2023-06-14T10:23:00Z"/>
        </w:rPr>
      </w:pPr>
      <w:del w:id="842" w:author="hp" w:date="2023-06-14T10:23:00Z">
        <w:r w:rsidDel="00847D20">
          <w:delText>f.close()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43" w:author="hp" w:date="2023-06-14T10:23:00Z"/>
        </w:rPr>
      </w:pPr>
      <w:del w:id="844" w:author="hp" w:date="2023-06-14T10:23:00Z">
        <w:r w:rsidDel="00847D20">
          <w:delText>r = [i.swapcase() for i in s]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45" w:author="hp" w:date="2023-06-14T10:23:00Z"/>
        </w:rPr>
      </w:pPr>
      <w:del w:id="846" w:author="hp" w:date="2023-06-14T10:23:00Z">
        <w:r w:rsidDel="00847D20">
          <w:rPr>
            <w:rFonts w:hint="eastAsia"/>
          </w:rPr>
          <w:delText> </w:delText>
        </w:r>
        <w:r w:rsidDel="00847D20">
          <w:delText>f = open(r'd:\2.txt','w')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47" w:author="hp" w:date="2023-06-14T10:23:00Z"/>
        </w:rPr>
      </w:pPr>
      <w:del w:id="848" w:author="hp" w:date="2023-06-14T10:23:00Z">
        <w:r w:rsidDel="00847D20">
          <w:delText>f.writelines(r)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49" w:author="hp" w:date="2023-06-14T10:23:00Z"/>
        </w:rPr>
      </w:pPr>
      <w:del w:id="850" w:author="hp" w:date="2023-06-14T10:23:00Z">
        <w:r w:rsidDel="00847D20">
          <w:delText>f.close()</w:delText>
        </w:r>
      </w:del>
    </w:p>
    <w:p w:rsidR="00497731" w:rsidDel="00847D20" w:rsidRDefault="00847D20">
      <w:pPr>
        <w:pStyle w:val="ad"/>
        <w:numPr>
          <w:ilvl w:val="0"/>
          <w:numId w:val="50"/>
        </w:numPr>
        <w:spacing w:line="360" w:lineRule="auto"/>
        <w:ind w:firstLineChars="0"/>
        <w:rPr>
          <w:del w:id="851" w:author="hp" w:date="2023-06-14T10:23:00Z"/>
        </w:rPr>
      </w:pPr>
      <w:del w:id="852" w:author="hp" w:date="2023-06-14T10:23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53" w:author="hp" w:date="2023-06-14T10:23:00Z"/>
        </w:rPr>
      </w:pPr>
      <w:del w:id="854" w:author="hp" w:date="2023-06-14T10:23:00Z">
        <w:r w:rsidDel="00847D20">
          <w:delText>import pickle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55" w:author="hp" w:date="2023-06-14T10:23:00Z"/>
        </w:rPr>
      </w:pPr>
      <w:del w:id="856" w:author="hp" w:date="2023-06-14T10:23:00Z">
        <w:r w:rsidDel="00847D20">
          <w:delText>d = {'</w:delText>
        </w:r>
        <w:r w:rsidDel="00847D20">
          <w:rPr>
            <w:rFonts w:hint="eastAsia"/>
          </w:rPr>
          <w:delText>张三</w:delText>
        </w:r>
        <w:r w:rsidDel="00847D20">
          <w:delText>':98,'</w:delText>
        </w:r>
        <w:r w:rsidDel="00847D20">
          <w:rPr>
            <w:rFonts w:hint="eastAsia"/>
          </w:rPr>
          <w:delText>李四</w:delText>
        </w:r>
        <w:r w:rsidDel="00847D20">
          <w:delText>':90,'</w:delText>
        </w:r>
        <w:r w:rsidDel="00847D20">
          <w:rPr>
            <w:rFonts w:hint="eastAsia"/>
          </w:rPr>
          <w:delText>王五</w:delText>
        </w:r>
        <w:r w:rsidDel="00847D20">
          <w:delText>':100}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57" w:author="hp" w:date="2023-06-14T10:23:00Z"/>
        </w:rPr>
      </w:pPr>
      <w:del w:id="858" w:author="hp" w:date="2023-06-14T10:23:00Z">
        <w:r w:rsidDel="00847D20">
          <w:delText>print(d)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59" w:author="hp" w:date="2023-06-14T10:23:00Z"/>
        </w:rPr>
      </w:pPr>
      <w:del w:id="860" w:author="hp" w:date="2023-06-14T10:23:00Z">
        <w:r w:rsidDel="00847D20">
          <w:delText>f = open('score.dat','wb')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61" w:author="hp" w:date="2023-06-14T10:23:00Z"/>
        </w:rPr>
      </w:pPr>
      <w:del w:id="862" w:author="hp" w:date="2023-06-14T10:23:00Z">
        <w:r w:rsidDel="00847D20">
          <w:delText>pickle.dump(1,f)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63" w:author="hp" w:date="2023-06-14T10:23:00Z"/>
        </w:rPr>
      </w:pPr>
      <w:del w:id="864" w:author="hp" w:date="2023-06-14T10:23:00Z">
        <w:r w:rsidDel="00847D20">
          <w:delText>pickle.dump(d,f)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65" w:author="hp" w:date="2023-06-14T10:23:00Z"/>
        </w:rPr>
      </w:pPr>
      <w:del w:id="866" w:author="hp" w:date="2023-06-14T10:23:00Z">
        <w:r w:rsidDel="00847D20">
          <w:delText>f.close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67" w:author="hp" w:date="2023-06-14T10:23:00Z"/>
        </w:rPr>
      </w:pPr>
      <w:del w:id="868" w:author="hp" w:date="2023-06-14T10:23:00Z">
        <w:r w:rsidDel="00847D20">
          <w:rPr>
            <w:rFonts w:hint="eastAsia"/>
          </w:rPr>
          <w:delText> </w:delText>
        </w:r>
        <w:r w:rsidDel="00847D20">
          <w:delText>f = open('score.dat','rb')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69" w:author="hp" w:date="2023-06-14T10:23:00Z"/>
        </w:rPr>
      </w:pPr>
      <w:del w:id="870" w:author="hp" w:date="2023-06-14T10:23:00Z">
        <w:r w:rsidDel="00847D20">
          <w:delText>pickle.load(f)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71" w:author="hp" w:date="2023-06-14T10:23:00Z"/>
        </w:rPr>
      </w:pPr>
      <w:del w:id="872" w:author="hp" w:date="2023-06-14T10:23:00Z">
        <w:r w:rsidDel="00847D20">
          <w:delText>d = pickle.load(f)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73" w:author="hp" w:date="2023-06-14T10:23:00Z"/>
        </w:rPr>
      </w:pPr>
      <w:del w:id="874" w:author="hp" w:date="2023-06-14T10:23:00Z">
        <w:r w:rsidDel="00847D20">
          <w:delText>f.close() 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875" w:author="hp" w:date="2023-06-14T10:23:00Z"/>
        </w:rPr>
      </w:pPr>
      <w:del w:id="876" w:author="hp" w:date="2023-06-14T10:23:00Z">
        <w:r w:rsidDel="00847D20">
          <w:delText>print(d) </w:delText>
        </w:r>
      </w:del>
    </w:p>
    <w:p w:rsidR="00497731" w:rsidRDefault="00497731">
      <w:pPr>
        <w:spacing w:line="360" w:lineRule="auto"/>
      </w:pPr>
    </w:p>
    <w:p w:rsidR="00497731" w:rsidDel="00847D20" w:rsidRDefault="00847D20">
      <w:pPr>
        <w:pStyle w:val="3"/>
        <w:numPr>
          <w:ilvl w:val="0"/>
          <w:numId w:val="2"/>
        </w:numPr>
        <w:rPr>
          <w:del w:id="877" w:author="hp" w:date="2023-06-14T10:24:00Z"/>
        </w:rPr>
      </w:pPr>
      <w:r>
        <w:rPr>
          <w:rFonts w:hint="eastAsia"/>
        </w:rPr>
        <w:t>异常</w:t>
      </w:r>
    </w:p>
    <w:p w:rsidR="00497731" w:rsidDel="00847D20" w:rsidRDefault="00847D20" w:rsidP="00847D20">
      <w:pPr>
        <w:pStyle w:val="3"/>
        <w:numPr>
          <w:ilvl w:val="0"/>
          <w:numId w:val="2"/>
        </w:numPr>
        <w:rPr>
          <w:del w:id="878" w:author="hp" w:date="2023-06-14T10:24:00Z"/>
        </w:rPr>
        <w:pPrChange w:id="879" w:author="hp" w:date="2023-06-14T10:24:00Z">
          <w:pPr>
            <w:pStyle w:val="4"/>
            <w:numPr>
              <w:numId w:val="51"/>
            </w:numPr>
            <w:ind w:left="720" w:hanging="720"/>
          </w:pPr>
        </w:pPrChange>
      </w:pPr>
      <w:del w:id="880" w:author="hp" w:date="2023-06-14T10:24:00Z">
        <w:r w:rsidDel="00847D20">
          <w:rPr>
            <w:rFonts w:hint="eastAsia"/>
          </w:rPr>
          <w:delText>单选题</w:delText>
        </w:r>
      </w:del>
    </w:p>
    <w:p w:rsidR="00497731" w:rsidDel="00847D20" w:rsidRDefault="00847D20" w:rsidP="00847D20">
      <w:pPr>
        <w:pStyle w:val="3"/>
        <w:rPr>
          <w:del w:id="881" w:author="hp" w:date="2023-06-14T10:24:00Z"/>
        </w:rPr>
        <w:pPrChange w:id="882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883" w:author="hp" w:date="2023-06-14T10:24:00Z">
        <w:r w:rsidDel="00847D20">
          <w:rPr>
            <w:rFonts w:hint="eastAsia"/>
          </w:rPr>
          <w:delText>B</w:delText>
        </w:r>
      </w:del>
    </w:p>
    <w:p w:rsidR="00497731" w:rsidDel="00847D20" w:rsidRDefault="00847D20" w:rsidP="00847D20">
      <w:pPr>
        <w:pStyle w:val="3"/>
        <w:rPr>
          <w:del w:id="884" w:author="hp" w:date="2023-06-14T10:24:00Z"/>
        </w:rPr>
        <w:pPrChange w:id="885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886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 w:rsidP="00847D20">
      <w:pPr>
        <w:pStyle w:val="3"/>
        <w:rPr>
          <w:del w:id="887" w:author="hp" w:date="2023-06-14T10:24:00Z"/>
        </w:rPr>
        <w:pPrChange w:id="888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889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 w:rsidP="00847D20">
      <w:pPr>
        <w:pStyle w:val="3"/>
        <w:rPr>
          <w:del w:id="890" w:author="hp" w:date="2023-06-14T10:24:00Z"/>
        </w:rPr>
        <w:pPrChange w:id="891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892" w:author="hp" w:date="2023-06-14T10:24:00Z">
        <w:r w:rsidDel="00847D20">
          <w:rPr>
            <w:rFonts w:hint="eastAsia"/>
          </w:rPr>
          <w:delText>D</w:delText>
        </w:r>
      </w:del>
    </w:p>
    <w:p w:rsidR="00497731" w:rsidDel="00847D20" w:rsidRDefault="00847D20" w:rsidP="00847D20">
      <w:pPr>
        <w:pStyle w:val="3"/>
        <w:rPr>
          <w:del w:id="893" w:author="hp" w:date="2023-06-14T10:24:00Z"/>
        </w:rPr>
        <w:pPrChange w:id="894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895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 w:rsidP="00847D20">
      <w:pPr>
        <w:pStyle w:val="3"/>
        <w:rPr>
          <w:del w:id="896" w:author="hp" w:date="2023-06-14T10:24:00Z"/>
        </w:rPr>
        <w:pPrChange w:id="897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898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 w:rsidP="00847D20">
      <w:pPr>
        <w:pStyle w:val="3"/>
        <w:rPr>
          <w:del w:id="899" w:author="hp" w:date="2023-06-14T10:24:00Z"/>
        </w:rPr>
        <w:pPrChange w:id="900" w:author="hp" w:date="2023-06-14T10:24:00Z">
          <w:pPr>
            <w:pStyle w:val="ad"/>
            <w:numPr>
              <w:numId w:val="52"/>
            </w:numPr>
            <w:spacing w:line="360" w:lineRule="auto"/>
            <w:ind w:left="480" w:firstLineChars="0" w:hanging="480"/>
          </w:pPr>
        </w:pPrChange>
      </w:pPr>
      <w:del w:id="901" w:author="hp" w:date="2023-06-14T10:24:00Z">
        <w:r w:rsidDel="00847D20">
          <w:rPr>
            <w:rFonts w:hint="eastAsia"/>
          </w:rPr>
          <w:delText>D</w:delText>
        </w:r>
      </w:del>
    </w:p>
    <w:p w:rsidR="00497731" w:rsidDel="00847D20" w:rsidRDefault="00847D20" w:rsidP="00847D20">
      <w:pPr>
        <w:pStyle w:val="3"/>
        <w:rPr>
          <w:del w:id="902" w:author="hp" w:date="2023-06-14T10:24:00Z"/>
        </w:rPr>
        <w:pPrChange w:id="903" w:author="hp" w:date="2023-06-14T10:24:00Z">
          <w:pPr>
            <w:pStyle w:val="4"/>
            <w:numPr>
              <w:numId w:val="51"/>
            </w:numPr>
            <w:ind w:left="720" w:hanging="720"/>
          </w:pPr>
        </w:pPrChange>
      </w:pPr>
      <w:del w:id="904" w:author="hp" w:date="2023-06-14T10:24:00Z">
        <w:r w:rsidDel="00847D20">
          <w:rPr>
            <w:rFonts w:hint="eastAsia"/>
          </w:rPr>
          <w:delText>判断题</w:delText>
        </w:r>
      </w:del>
    </w:p>
    <w:p w:rsidR="00497731" w:rsidDel="00847D20" w:rsidRDefault="00847D20" w:rsidP="00847D20">
      <w:pPr>
        <w:pStyle w:val="3"/>
        <w:rPr>
          <w:del w:id="905" w:author="hp" w:date="2023-06-14T10:24:00Z"/>
        </w:rPr>
        <w:pPrChange w:id="906" w:author="hp" w:date="2023-06-14T10:24:00Z">
          <w:pPr>
            <w:pStyle w:val="ad"/>
            <w:numPr>
              <w:numId w:val="53"/>
            </w:numPr>
            <w:spacing w:line="360" w:lineRule="auto"/>
            <w:ind w:left="480" w:firstLineChars="0" w:hanging="480"/>
          </w:pPr>
        </w:pPrChange>
      </w:pPr>
      <w:del w:id="907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3"/>
        <w:rPr>
          <w:del w:id="908" w:author="hp" w:date="2023-06-14T10:24:00Z"/>
        </w:rPr>
        <w:pPrChange w:id="909" w:author="hp" w:date="2023-06-14T10:24:00Z">
          <w:pPr>
            <w:pStyle w:val="ad"/>
            <w:numPr>
              <w:numId w:val="53"/>
            </w:numPr>
            <w:spacing w:line="360" w:lineRule="auto"/>
            <w:ind w:left="480" w:firstLineChars="0" w:hanging="480"/>
          </w:pPr>
        </w:pPrChange>
      </w:pPr>
      <w:del w:id="910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 w:rsidP="00847D20">
      <w:pPr>
        <w:pStyle w:val="3"/>
        <w:rPr>
          <w:del w:id="911" w:author="hp" w:date="2023-06-14T10:24:00Z"/>
        </w:rPr>
        <w:pPrChange w:id="912" w:author="hp" w:date="2023-06-14T10:24:00Z">
          <w:pPr>
            <w:pStyle w:val="ad"/>
            <w:numPr>
              <w:numId w:val="53"/>
            </w:numPr>
            <w:spacing w:line="360" w:lineRule="auto"/>
            <w:ind w:left="480" w:firstLineChars="0" w:hanging="480"/>
          </w:pPr>
        </w:pPrChange>
      </w:pPr>
      <w:del w:id="913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 w:rsidP="00847D20">
      <w:pPr>
        <w:pStyle w:val="3"/>
        <w:rPr>
          <w:del w:id="914" w:author="hp" w:date="2023-06-14T10:24:00Z"/>
        </w:rPr>
        <w:pPrChange w:id="915" w:author="hp" w:date="2023-06-14T10:24:00Z">
          <w:pPr>
            <w:pStyle w:val="ad"/>
            <w:numPr>
              <w:numId w:val="53"/>
            </w:numPr>
            <w:spacing w:line="360" w:lineRule="auto"/>
            <w:ind w:left="480" w:firstLineChars="0" w:hanging="480"/>
          </w:pPr>
        </w:pPrChange>
      </w:pPr>
      <w:del w:id="916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3"/>
        <w:rPr>
          <w:del w:id="917" w:author="hp" w:date="2023-06-14T10:24:00Z"/>
        </w:rPr>
        <w:pPrChange w:id="918" w:author="hp" w:date="2023-06-14T10:24:00Z">
          <w:pPr>
            <w:pStyle w:val="ad"/>
            <w:numPr>
              <w:numId w:val="53"/>
            </w:numPr>
            <w:spacing w:line="360" w:lineRule="auto"/>
            <w:ind w:left="480" w:firstLineChars="0" w:hanging="480"/>
          </w:pPr>
        </w:pPrChange>
      </w:pPr>
      <w:del w:id="919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3"/>
        <w:rPr>
          <w:del w:id="920" w:author="hp" w:date="2023-06-14T10:24:00Z"/>
        </w:rPr>
        <w:pPrChange w:id="921" w:author="hp" w:date="2023-06-14T10:24:00Z">
          <w:pPr>
            <w:pStyle w:val="ad"/>
            <w:numPr>
              <w:numId w:val="53"/>
            </w:numPr>
            <w:spacing w:line="360" w:lineRule="auto"/>
            <w:ind w:left="480" w:firstLineChars="0" w:hanging="480"/>
          </w:pPr>
        </w:pPrChange>
      </w:pPr>
      <w:del w:id="922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 w:rsidP="00847D20">
      <w:pPr>
        <w:pStyle w:val="3"/>
        <w:rPr>
          <w:del w:id="923" w:author="hp" w:date="2023-06-14T10:24:00Z"/>
        </w:rPr>
        <w:pPrChange w:id="924" w:author="hp" w:date="2023-06-14T10:24:00Z">
          <w:pPr>
            <w:pStyle w:val="4"/>
            <w:numPr>
              <w:numId w:val="51"/>
            </w:numPr>
            <w:ind w:left="720" w:hanging="720"/>
          </w:pPr>
        </w:pPrChange>
      </w:pPr>
      <w:del w:id="925" w:author="hp" w:date="2023-06-14T10:24:00Z">
        <w:r w:rsidDel="00847D20">
          <w:rPr>
            <w:rFonts w:hint="eastAsia"/>
          </w:rPr>
          <w:delText>填空题</w:delText>
        </w:r>
      </w:del>
    </w:p>
    <w:p w:rsidR="00497731" w:rsidDel="00847D20" w:rsidRDefault="00847D20" w:rsidP="00847D20">
      <w:pPr>
        <w:pStyle w:val="3"/>
        <w:rPr>
          <w:del w:id="926" w:author="hp" w:date="2023-06-14T10:24:00Z"/>
          <w:sz w:val="22"/>
          <w:szCs w:val="22"/>
        </w:rPr>
        <w:pPrChange w:id="927" w:author="hp" w:date="2023-06-14T10:24:00Z">
          <w:pPr>
            <w:spacing w:line="360" w:lineRule="auto"/>
          </w:pPr>
        </w:pPrChange>
      </w:pPr>
      <w:del w:id="928" w:author="hp" w:date="2023-06-14T10:24:00Z"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．</w:delText>
        </w:r>
        <w:r w:rsidDel="00847D20">
          <w:rPr>
            <w:sz w:val="22"/>
            <w:szCs w:val="22"/>
          </w:rPr>
          <w:delText>Exception</w:delText>
        </w:r>
      </w:del>
    </w:p>
    <w:p w:rsidR="00497731" w:rsidDel="00847D20" w:rsidRDefault="00847D20" w:rsidP="00847D20">
      <w:pPr>
        <w:pStyle w:val="3"/>
        <w:rPr>
          <w:del w:id="929" w:author="hp" w:date="2023-06-14T10:24:00Z"/>
          <w:sz w:val="22"/>
          <w:szCs w:val="22"/>
        </w:rPr>
        <w:pPrChange w:id="930" w:author="hp" w:date="2023-06-14T10:24:00Z">
          <w:pPr>
            <w:spacing w:line="360" w:lineRule="auto"/>
          </w:pPr>
        </w:pPrChange>
      </w:pPr>
      <w:del w:id="931" w:author="hp" w:date="2023-06-14T10:24:00Z"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．</w:delText>
        </w:r>
        <w:r w:rsidDel="00847D20">
          <w:rPr>
            <w:rFonts w:hint="eastAsia"/>
            <w:sz w:val="22"/>
            <w:szCs w:val="22"/>
          </w:rPr>
          <w:delText>索引</w:delText>
        </w:r>
      </w:del>
    </w:p>
    <w:p w:rsidR="00497731" w:rsidDel="00847D20" w:rsidRDefault="00847D20" w:rsidP="00847D20">
      <w:pPr>
        <w:pStyle w:val="3"/>
        <w:rPr>
          <w:del w:id="932" w:author="hp" w:date="2023-06-14T10:24:00Z"/>
          <w:sz w:val="22"/>
          <w:szCs w:val="22"/>
        </w:rPr>
        <w:pPrChange w:id="933" w:author="hp" w:date="2023-06-14T10:24:00Z">
          <w:pPr>
            <w:spacing w:line="360" w:lineRule="auto"/>
          </w:pPr>
        </w:pPrChange>
      </w:pPr>
      <w:del w:id="934" w:author="hp" w:date="2023-06-14T10:24:00Z">
        <w:r w:rsidDel="00847D20">
          <w:rPr>
            <w:rFonts w:hint="eastAsia"/>
            <w:sz w:val="22"/>
            <w:szCs w:val="22"/>
          </w:rPr>
          <w:delText>3</w:delText>
        </w:r>
        <w:r w:rsidDel="00847D20">
          <w:rPr>
            <w:rFonts w:hint="eastAsia"/>
            <w:sz w:val="22"/>
            <w:szCs w:val="22"/>
          </w:rPr>
          <w:delText>．</w:delText>
        </w:r>
        <w:r w:rsidDel="00847D20">
          <w:rPr>
            <w:sz w:val="22"/>
            <w:szCs w:val="22"/>
          </w:rPr>
          <w:delText>finally</w:delText>
        </w:r>
      </w:del>
    </w:p>
    <w:p w:rsidR="00497731" w:rsidDel="00847D20" w:rsidRDefault="00847D20" w:rsidP="00847D20">
      <w:pPr>
        <w:pStyle w:val="3"/>
        <w:rPr>
          <w:del w:id="935" w:author="hp" w:date="2023-06-14T10:24:00Z"/>
          <w:sz w:val="22"/>
          <w:szCs w:val="22"/>
        </w:rPr>
        <w:pPrChange w:id="936" w:author="hp" w:date="2023-06-14T10:24:00Z">
          <w:pPr>
            <w:spacing w:line="360" w:lineRule="auto"/>
          </w:pPr>
        </w:pPrChange>
      </w:pPr>
      <w:del w:id="937" w:author="hp" w:date="2023-06-14T10:24:00Z">
        <w:r w:rsidDel="00847D20">
          <w:rPr>
            <w:rFonts w:hint="eastAsia"/>
          </w:rPr>
          <w:delText>4</w:delText>
        </w:r>
        <w:r w:rsidDel="00847D20">
          <w:rPr>
            <w:rFonts w:hint="eastAsia"/>
          </w:rPr>
          <w:delText>．</w:delText>
        </w:r>
        <w:r w:rsidDel="00847D20">
          <w:rPr>
            <w:sz w:val="22"/>
            <w:szCs w:val="22"/>
          </w:rPr>
          <w:delText>assert</w:delText>
        </w:r>
      </w:del>
    </w:p>
    <w:p w:rsidR="00497731" w:rsidDel="00847D20" w:rsidRDefault="00847D20" w:rsidP="00847D20">
      <w:pPr>
        <w:pStyle w:val="3"/>
        <w:rPr>
          <w:del w:id="938" w:author="hp" w:date="2023-06-14T10:24:00Z"/>
        </w:rPr>
        <w:pPrChange w:id="939" w:author="hp" w:date="2023-06-14T10:24:00Z">
          <w:pPr>
            <w:spacing w:line="360" w:lineRule="auto"/>
          </w:pPr>
        </w:pPrChange>
      </w:pPr>
      <w:del w:id="940" w:author="hp" w:date="2023-06-14T10:24:00Z">
        <w:r w:rsidDel="00847D20">
          <w:rPr>
            <w:rFonts w:hint="eastAsia"/>
          </w:rPr>
          <w:delText>5</w:delText>
        </w:r>
        <w:r w:rsidDel="00847D20">
          <w:rPr>
            <w:rFonts w:hint="eastAsia"/>
          </w:rPr>
          <w:delText>．</w:delText>
        </w:r>
        <w:r w:rsidDel="00847D20">
          <w:rPr>
            <w:sz w:val="22"/>
            <w:szCs w:val="22"/>
          </w:rPr>
          <w:delText>except</w:delText>
        </w:r>
      </w:del>
    </w:p>
    <w:p w:rsidR="00497731" w:rsidDel="00847D20" w:rsidRDefault="00847D20" w:rsidP="00847D20">
      <w:pPr>
        <w:pStyle w:val="3"/>
        <w:rPr>
          <w:del w:id="941" w:author="hp" w:date="2023-06-14T10:24:00Z"/>
        </w:rPr>
        <w:pPrChange w:id="942" w:author="hp" w:date="2023-06-14T10:24:00Z">
          <w:pPr>
            <w:pStyle w:val="4"/>
            <w:numPr>
              <w:numId w:val="51"/>
            </w:numPr>
            <w:ind w:left="720" w:hanging="720"/>
          </w:pPr>
        </w:pPrChange>
      </w:pPr>
      <w:del w:id="943" w:author="hp" w:date="2023-06-14T10:24:00Z">
        <w:r w:rsidDel="00847D20">
          <w:rPr>
            <w:rFonts w:hint="eastAsia"/>
          </w:rPr>
          <w:delText>简答题</w:delText>
        </w:r>
      </w:del>
    </w:p>
    <w:p w:rsidR="00497731" w:rsidDel="00847D20" w:rsidRDefault="00847D20" w:rsidP="00847D20">
      <w:pPr>
        <w:pStyle w:val="3"/>
        <w:rPr>
          <w:del w:id="944" w:author="hp" w:date="2023-06-14T10:24:00Z"/>
        </w:rPr>
        <w:pPrChange w:id="945" w:author="hp" w:date="2023-06-14T10:24:00Z">
          <w:pPr>
            <w:spacing w:line="360" w:lineRule="auto"/>
          </w:pPr>
        </w:pPrChange>
      </w:pPr>
      <w:del w:id="946" w:author="hp" w:date="2023-06-14T10:24:00Z"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．答案：</w:delText>
        </w:r>
      </w:del>
    </w:p>
    <w:p w:rsidR="00497731" w:rsidDel="00847D20" w:rsidRDefault="00847D20" w:rsidP="00847D20">
      <w:pPr>
        <w:pStyle w:val="3"/>
        <w:rPr>
          <w:del w:id="947" w:author="hp" w:date="2023-06-14T10:24:00Z"/>
        </w:rPr>
        <w:pPrChange w:id="948" w:author="hp" w:date="2023-06-14T10:24:00Z">
          <w:pPr>
            <w:spacing w:line="360" w:lineRule="auto"/>
          </w:pPr>
        </w:pPrChange>
      </w:pPr>
      <w:del w:id="949" w:author="hp" w:date="2023-06-14T10:24:00Z">
        <w:r w:rsidDel="00847D20">
          <w:rPr>
            <w:rFonts w:hint="eastAsia"/>
          </w:rPr>
          <w:delText>在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中，程序在执行的过程中产生的错误称为异常，比如列表索引越界、打开不存在的文件等。</w:delText>
        </w:r>
      </w:del>
    </w:p>
    <w:p w:rsidR="00497731" w:rsidDel="00847D20" w:rsidRDefault="00847D20" w:rsidP="00847D20">
      <w:pPr>
        <w:pStyle w:val="3"/>
        <w:rPr>
          <w:del w:id="950" w:author="hp" w:date="2023-06-14T10:24:00Z"/>
        </w:rPr>
        <w:pPrChange w:id="951" w:author="hp" w:date="2023-06-14T10:24:00Z">
          <w:pPr>
            <w:spacing w:line="360" w:lineRule="auto"/>
          </w:pPr>
        </w:pPrChange>
      </w:pPr>
      <w:del w:id="952" w:author="hp" w:date="2023-06-14T10:24:00Z"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．答案：</w:delText>
        </w:r>
      </w:del>
    </w:p>
    <w:p w:rsidR="00497731" w:rsidDel="00847D20" w:rsidRDefault="00847D20" w:rsidP="00847D20">
      <w:pPr>
        <w:pStyle w:val="3"/>
        <w:rPr>
          <w:del w:id="953" w:author="hp" w:date="2023-06-14T10:24:00Z"/>
        </w:rPr>
        <w:pPrChange w:id="954" w:author="hp" w:date="2023-06-14T10:24:00Z">
          <w:pPr>
            <w:spacing w:line="360" w:lineRule="auto"/>
          </w:pPr>
        </w:pPrChange>
      </w:pPr>
      <w:del w:id="955" w:author="hp" w:date="2023-06-14T10:24:00Z">
        <w:r w:rsidDel="00847D20">
          <w:rPr>
            <w:rFonts w:hint="eastAsia"/>
          </w:rPr>
          <w:delText>try/except/else/finally</w:delText>
        </w:r>
        <w:r w:rsidDel="00847D20">
          <w:rPr>
            <w:rFonts w:hint="eastAsia"/>
          </w:rPr>
          <w:delText>语句</w:delText>
        </w:r>
      </w:del>
    </w:p>
    <w:p w:rsidR="00497731" w:rsidDel="00847D20" w:rsidRDefault="00497731" w:rsidP="00847D20">
      <w:pPr>
        <w:pStyle w:val="3"/>
        <w:numPr>
          <w:ilvl w:val="0"/>
          <w:numId w:val="2"/>
        </w:numPr>
        <w:rPr>
          <w:del w:id="956" w:author="hp" w:date="2023-06-14T10:24:00Z"/>
        </w:rPr>
        <w:pPrChange w:id="957" w:author="hp" w:date="2023-06-14T10:24:00Z">
          <w:pPr>
            <w:spacing w:line="360" w:lineRule="auto"/>
          </w:pPr>
        </w:pPrChange>
      </w:pPr>
    </w:p>
    <w:p w:rsidR="00497731" w:rsidRDefault="00497731" w:rsidP="00847D20">
      <w:pPr>
        <w:pStyle w:val="3"/>
        <w:numPr>
          <w:ilvl w:val="0"/>
          <w:numId w:val="2"/>
        </w:numPr>
        <w:rPr>
          <w:rFonts w:hint="eastAsia"/>
        </w:rPr>
        <w:pPrChange w:id="958" w:author="hp" w:date="2023-06-14T10:24:00Z">
          <w:pPr>
            <w:spacing w:line="360" w:lineRule="auto"/>
          </w:pPr>
        </w:pPrChange>
      </w:pPr>
    </w:p>
    <w:p w:rsidR="00497731" w:rsidRDefault="00847D20">
      <w:pPr>
        <w:pStyle w:val="4"/>
        <w:numPr>
          <w:ilvl w:val="0"/>
          <w:numId w:val="51"/>
        </w:numPr>
      </w:pPr>
      <w:r>
        <w:rPr>
          <w:rFonts w:hint="eastAsia"/>
        </w:rPr>
        <w:t>编</w:t>
      </w:r>
      <w:r>
        <w:rPr>
          <w:rFonts w:hint="eastAsia"/>
        </w:rPr>
        <w:t>程题</w:t>
      </w:r>
    </w:p>
    <w:p w:rsidR="00497731" w:rsidRDefault="00847D2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class </w:t>
      </w:r>
      <w:proofErr w:type="spellStart"/>
      <w:r>
        <w:t>HeightException</w:t>
      </w:r>
      <w:proofErr w:type="spellEnd"/>
      <w:r>
        <w:t>(Exception):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pass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try: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lastRenderedPageBreak/>
        <w:t xml:space="preserve">    height = </w:t>
      </w:r>
      <w:proofErr w:type="spellStart"/>
      <w:r>
        <w:t>int</w:t>
      </w:r>
      <w:proofErr w:type="spellEnd"/>
      <w:r>
        <w:t>(input("</w:t>
      </w:r>
      <w:r>
        <w:t>请输入您的身高：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height&lt;30 or height&gt;250: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raise </w:t>
      </w:r>
      <w:proofErr w:type="spellStart"/>
      <w:r>
        <w:t>HeightException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weight = </w:t>
      </w:r>
      <w:proofErr w:type="spellStart"/>
      <w:r>
        <w:t>int</w:t>
      </w:r>
      <w:proofErr w:type="spellEnd"/>
      <w:r>
        <w:t>(input("</w:t>
      </w:r>
      <w:r>
        <w:t>请输入您的体重：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weightS</w:t>
      </w:r>
      <w:proofErr w:type="spellEnd"/>
      <w:r>
        <w:t xml:space="preserve"> = height-100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weight &gt; </w:t>
      </w:r>
      <w:proofErr w:type="spellStart"/>
      <w:r>
        <w:t>weightS</w:t>
      </w:r>
      <w:proofErr w:type="spellEnd"/>
      <w:r>
        <w:t xml:space="preserve"> and weight-</w:t>
      </w:r>
      <w:proofErr w:type="spellStart"/>
      <w:r>
        <w:t>weightS</w:t>
      </w:r>
      <w:proofErr w:type="spellEnd"/>
      <w:r>
        <w:t xml:space="preserve"> &lt; 0.05*</w:t>
      </w:r>
      <w:proofErr w:type="spellStart"/>
      <w:r>
        <w:t>weightS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体重达标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elif</w:t>
      </w:r>
      <w:proofErr w:type="spellEnd"/>
      <w:r>
        <w:t xml:space="preserve"> weight &lt;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weightS</w:t>
      </w:r>
      <w:proofErr w:type="spellEnd"/>
      <w:r>
        <w:t>-weight &lt; 0.05*</w:t>
      </w:r>
      <w:proofErr w:type="spellStart"/>
      <w:r>
        <w:t>weightS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体重达标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体重不达标</w:t>
      </w:r>
      <w:r>
        <w:t>"</w:t>
      </w:r>
      <w:r>
        <w:t>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except </w:t>
      </w:r>
      <w:proofErr w:type="spellStart"/>
      <w:r>
        <w:t>HeightException</w:t>
      </w:r>
      <w:proofErr w:type="spellEnd"/>
      <w:r>
        <w:t>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</w:t>
      </w:r>
      <w:r>
        <w:t>您输入的身高有误</w:t>
      </w:r>
      <w:r>
        <w:t>")</w:t>
      </w:r>
    </w:p>
    <w:p w:rsidR="00497731" w:rsidRDefault="00847D2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try: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score = </w:t>
      </w:r>
      <w:proofErr w:type="spellStart"/>
      <w:r>
        <w:t>int</w:t>
      </w:r>
      <w:proofErr w:type="spellEnd"/>
      <w:r>
        <w:t>(input("</w:t>
      </w:r>
      <w:r>
        <w:t>请输入学生的成绩：</w:t>
      </w:r>
      <w:r>
        <w:t>"))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if score&gt;=90 and score&lt;=100: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print("A:</w:t>
      </w:r>
      <w:r>
        <w:t>优秀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elif</w:t>
      </w:r>
      <w:proofErr w:type="spellEnd"/>
      <w:r>
        <w:t xml:space="preserve"> score&gt;=80 and score&lt;90: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print("B:</w:t>
      </w:r>
      <w:r>
        <w:t>良好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elif</w:t>
      </w:r>
      <w:proofErr w:type="spellEnd"/>
      <w:r>
        <w:t xml:space="preserve"> score&gt;=60 and score&lt;80: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print("C:</w:t>
      </w:r>
      <w:r>
        <w:t>合格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else: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assert score&gt;60,"D:</w:t>
      </w:r>
      <w:r>
        <w:t>不及格</w:t>
      </w:r>
      <w:r>
        <w:t>"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except Exception as result: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</w:t>
      </w:r>
      <w:r>
        <w:t>低于</w:t>
      </w:r>
      <w:r>
        <w:t>60</w:t>
      </w:r>
      <w:r>
        <w:t>分：</w:t>
      </w:r>
      <w:r>
        <w:t>\</w:t>
      </w:r>
      <w:proofErr w:type="spellStart"/>
      <w:r>
        <w:t>n",result</w:t>
      </w:r>
      <w:proofErr w:type="spellEnd"/>
      <w:r>
        <w:t>)</w:t>
      </w:r>
    </w:p>
    <w:p w:rsidR="00497731" w:rsidDel="00847D20" w:rsidRDefault="00497731">
      <w:pPr>
        <w:spacing w:line="360" w:lineRule="auto"/>
        <w:rPr>
          <w:del w:id="959" w:author="hp" w:date="2023-06-14T10:24:00Z"/>
        </w:rPr>
      </w:pPr>
    </w:p>
    <w:p w:rsidR="00497731" w:rsidDel="00847D20" w:rsidRDefault="00847D20">
      <w:pPr>
        <w:pStyle w:val="3"/>
        <w:numPr>
          <w:ilvl w:val="0"/>
          <w:numId w:val="2"/>
        </w:numPr>
        <w:rPr>
          <w:del w:id="960" w:author="hp" w:date="2023-06-14T10:24:00Z"/>
        </w:rPr>
      </w:pPr>
      <w:del w:id="961" w:author="hp" w:date="2023-06-14T10:24:00Z"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模块</w:delText>
        </w:r>
      </w:del>
    </w:p>
    <w:p w:rsidR="00497731" w:rsidDel="00847D20" w:rsidRDefault="00847D20">
      <w:pPr>
        <w:pStyle w:val="4"/>
        <w:numPr>
          <w:ilvl w:val="0"/>
          <w:numId w:val="54"/>
        </w:numPr>
        <w:rPr>
          <w:del w:id="962" w:author="hp" w:date="2023-06-14T10:24:00Z"/>
        </w:rPr>
      </w:pPr>
      <w:del w:id="963" w:author="hp" w:date="2023-06-14T10:24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55"/>
        </w:numPr>
        <w:spacing w:line="360" w:lineRule="auto"/>
        <w:ind w:firstLineChars="0"/>
        <w:rPr>
          <w:del w:id="964" w:author="hp" w:date="2023-06-14T10:24:00Z"/>
        </w:rPr>
      </w:pPr>
      <w:del w:id="965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55"/>
        </w:numPr>
        <w:spacing w:line="360" w:lineRule="auto"/>
        <w:ind w:firstLineChars="0"/>
        <w:rPr>
          <w:del w:id="966" w:author="hp" w:date="2023-06-14T10:24:00Z"/>
        </w:rPr>
      </w:pPr>
      <w:del w:id="967" w:author="hp" w:date="2023-06-14T10:24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55"/>
        </w:numPr>
        <w:spacing w:line="360" w:lineRule="auto"/>
        <w:ind w:firstLineChars="0"/>
        <w:rPr>
          <w:del w:id="968" w:author="hp" w:date="2023-06-14T10:24:00Z"/>
        </w:rPr>
      </w:pPr>
      <w:del w:id="969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4"/>
        <w:numPr>
          <w:ilvl w:val="0"/>
          <w:numId w:val="54"/>
        </w:numPr>
        <w:rPr>
          <w:del w:id="970" w:author="hp" w:date="2023-06-14T10:24:00Z"/>
        </w:rPr>
      </w:pPr>
      <w:del w:id="971" w:author="hp" w:date="2023-06-14T10:24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56"/>
        </w:numPr>
        <w:spacing w:line="360" w:lineRule="auto"/>
        <w:ind w:firstLineChars="0"/>
        <w:rPr>
          <w:del w:id="972" w:author="hp" w:date="2023-06-14T10:24:00Z"/>
        </w:rPr>
      </w:pPr>
      <w:del w:id="973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56"/>
        </w:numPr>
        <w:spacing w:line="360" w:lineRule="auto"/>
        <w:ind w:firstLineChars="0"/>
        <w:rPr>
          <w:del w:id="974" w:author="hp" w:date="2023-06-14T10:24:00Z"/>
        </w:rPr>
      </w:pPr>
      <w:del w:id="975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56"/>
        </w:numPr>
        <w:spacing w:line="360" w:lineRule="auto"/>
        <w:ind w:firstLineChars="0"/>
        <w:rPr>
          <w:del w:id="976" w:author="hp" w:date="2023-06-14T10:24:00Z"/>
        </w:rPr>
      </w:pPr>
      <w:del w:id="977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56"/>
        </w:numPr>
        <w:spacing w:line="360" w:lineRule="auto"/>
        <w:ind w:firstLineChars="0"/>
        <w:rPr>
          <w:del w:id="978" w:author="hp" w:date="2023-06-14T10:24:00Z"/>
        </w:rPr>
      </w:pPr>
      <w:del w:id="979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56"/>
        </w:numPr>
        <w:spacing w:line="360" w:lineRule="auto"/>
        <w:ind w:firstLineChars="0"/>
        <w:rPr>
          <w:del w:id="980" w:author="hp" w:date="2023-06-14T10:24:00Z"/>
        </w:rPr>
      </w:pPr>
      <w:del w:id="981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4"/>
        <w:numPr>
          <w:ilvl w:val="0"/>
          <w:numId w:val="54"/>
        </w:numPr>
        <w:rPr>
          <w:del w:id="982" w:author="hp" w:date="2023-06-14T10:24:00Z"/>
        </w:rPr>
      </w:pPr>
      <w:del w:id="983" w:author="hp" w:date="2023-06-14T10:24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57"/>
        </w:numPr>
        <w:spacing w:line="360" w:lineRule="auto"/>
        <w:ind w:firstLineChars="0"/>
        <w:rPr>
          <w:del w:id="984" w:author="hp" w:date="2023-06-14T10:24:00Z"/>
        </w:rPr>
      </w:pPr>
      <w:del w:id="985" w:author="hp" w:date="2023-06-14T10:24:00Z">
        <w:r w:rsidDel="00847D20">
          <w:rPr>
            <w:rFonts w:hint="eastAsia"/>
            <w:sz w:val="22"/>
            <w:szCs w:val="22"/>
          </w:rPr>
          <w:delText xml:space="preserve">random. </w:delText>
        </w:r>
        <w:r w:rsidDel="00847D20">
          <w:rPr>
            <w:sz w:val="22"/>
            <w:szCs w:val="22"/>
          </w:rPr>
          <w:delText>randint</w:delText>
        </w:r>
      </w:del>
    </w:p>
    <w:p w:rsidR="00497731" w:rsidDel="00847D20" w:rsidRDefault="00847D20">
      <w:pPr>
        <w:pStyle w:val="ad"/>
        <w:numPr>
          <w:ilvl w:val="0"/>
          <w:numId w:val="57"/>
        </w:numPr>
        <w:spacing w:line="360" w:lineRule="auto"/>
        <w:ind w:firstLineChars="0"/>
        <w:rPr>
          <w:del w:id="986" w:author="hp" w:date="2023-06-14T10:24:00Z"/>
        </w:rPr>
      </w:pPr>
      <w:del w:id="987" w:author="hp" w:date="2023-06-14T10:24:00Z">
        <w:r w:rsidDel="00847D20">
          <w:rPr>
            <w:rFonts w:hint="eastAsia"/>
            <w:sz w:val="22"/>
            <w:szCs w:val="22"/>
          </w:rPr>
          <w:delText>文件</w:delText>
        </w:r>
      </w:del>
    </w:p>
    <w:p w:rsidR="00497731" w:rsidDel="00847D20" w:rsidRDefault="00847D20">
      <w:pPr>
        <w:pStyle w:val="ad"/>
        <w:numPr>
          <w:ilvl w:val="0"/>
          <w:numId w:val="57"/>
        </w:numPr>
        <w:spacing w:line="360" w:lineRule="auto"/>
        <w:ind w:firstLineChars="0"/>
        <w:rPr>
          <w:del w:id="988" w:author="hp" w:date="2023-06-14T10:24:00Z"/>
        </w:rPr>
      </w:pPr>
      <w:del w:id="989" w:author="hp" w:date="2023-06-14T10:24:00Z">
        <w:r w:rsidDel="00847D20">
          <w:rPr>
            <w:rFonts w:hint="eastAsia"/>
            <w:sz w:val="22"/>
            <w:szCs w:val="22"/>
          </w:rPr>
          <w:delText>__name__</w:delText>
        </w:r>
      </w:del>
    </w:p>
    <w:p w:rsidR="00497731" w:rsidDel="00847D20" w:rsidRDefault="00847D20">
      <w:pPr>
        <w:pStyle w:val="ad"/>
        <w:numPr>
          <w:ilvl w:val="0"/>
          <w:numId w:val="57"/>
        </w:numPr>
        <w:spacing w:line="360" w:lineRule="auto"/>
        <w:ind w:firstLineChars="0"/>
        <w:rPr>
          <w:del w:id="990" w:author="hp" w:date="2023-06-14T10:24:00Z"/>
        </w:rPr>
      </w:pPr>
      <w:del w:id="991" w:author="hp" w:date="2023-06-14T10:24:00Z">
        <w:r w:rsidDel="00847D20">
          <w:rPr>
            <w:rFonts w:hint="eastAsia"/>
            <w:sz w:val="22"/>
            <w:szCs w:val="22"/>
          </w:rPr>
          <w:delText>包</w:delText>
        </w:r>
      </w:del>
    </w:p>
    <w:p w:rsidR="00497731" w:rsidDel="00847D20" w:rsidRDefault="00847D20">
      <w:pPr>
        <w:pStyle w:val="ad"/>
        <w:numPr>
          <w:ilvl w:val="0"/>
          <w:numId w:val="57"/>
        </w:numPr>
        <w:spacing w:line="360" w:lineRule="auto"/>
        <w:ind w:firstLineChars="0"/>
        <w:rPr>
          <w:del w:id="992" w:author="hp" w:date="2023-06-14T10:24:00Z"/>
        </w:rPr>
      </w:pPr>
      <w:del w:id="993" w:author="hp" w:date="2023-06-14T10:24:00Z">
        <w:r w:rsidDel="00847D20">
          <w:rPr>
            <w:rFonts w:hint="eastAsia"/>
            <w:sz w:val="22"/>
            <w:szCs w:val="22"/>
          </w:rPr>
          <w:delText>安装</w:delText>
        </w:r>
      </w:del>
    </w:p>
    <w:p w:rsidR="00497731" w:rsidDel="00847D20" w:rsidRDefault="00847D20">
      <w:pPr>
        <w:pStyle w:val="ad"/>
        <w:numPr>
          <w:ilvl w:val="0"/>
          <w:numId w:val="57"/>
        </w:numPr>
        <w:spacing w:line="360" w:lineRule="auto"/>
        <w:ind w:firstLineChars="0"/>
        <w:rPr>
          <w:del w:id="994" w:author="hp" w:date="2023-06-14T10:24:00Z"/>
        </w:rPr>
      </w:pPr>
      <w:del w:id="995" w:author="hp" w:date="2023-06-14T10:24:00Z">
        <w:r w:rsidDel="00847D20">
          <w:rPr>
            <w:rFonts w:hint="eastAsia"/>
            <w:sz w:val="22"/>
            <w:szCs w:val="22"/>
          </w:rPr>
          <w:delText>path</w:delText>
        </w:r>
      </w:del>
    </w:p>
    <w:p w:rsidR="00497731" w:rsidDel="00847D20" w:rsidRDefault="00847D20">
      <w:pPr>
        <w:pStyle w:val="4"/>
        <w:numPr>
          <w:ilvl w:val="0"/>
          <w:numId w:val="54"/>
        </w:numPr>
        <w:rPr>
          <w:del w:id="996" w:author="hp" w:date="2023-06-14T10:24:00Z"/>
        </w:rPr>
      </w:pPr>
      <w:del w:id="997" w:author="hp" w:date="2023-06-14T10:24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58"/>
        </w:numPr>
        <w:spacing w:line="360" w:lineRule="auto"/>
        <w:ind w:firstLineChars="0"/>
        <w:rPr>
          <w:del w:id="998" w:author="hp" w:date="2023-06-14T10:24:00Z"/>
        </w:rPr>
      </w:pPr>
      <w:del w:id="999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000" w:author="hp" w:date="2023-06-14T10:24:00Z"/>
        </w:rPr>
      </w:pPr>
      <w:del w:id="1001" w:author="hp" w:date="2023-06-14T10:24:00Z">
        <w:r w:rsidDel="00847D20">
          <w:rPr>
            <w:rFonts w:hint="eastAsia"/>
          </w:rPr>
          <w:delText>每个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脚本在运行时都有一个“</w:delText>
        </w:r>
        <w:r w:rsidDel="00847D20">
          <w:rPr>
            <w:rFonts w:hint="eastAsia"/>
          </w:rPr>
          <w:delText>__name__</w:delText>
        </w:r>
        <w:r w:rsidDel="00847D20">
          <w:rPr>
            <w:rFonts w:hint="eastAsia"/>
          </w:rPr>
          <w:delText>”属性。如果脚本作为模块被导入，则其“</w:delText>
        </w:r>
        <w:r w:rsidDel="00847D20">
          <w:rPr>
            <w:rFonts w:hint="eastAsia"/>
          </w:rPr>
          <w:delText>__name__</w:delText>
        </w:r>
        <w:r w:rsidDel="00847D20">
          <w:rPr>
            <w:rFonts w:hint="eastAsia"/>
          </w:rPr>
          <w:delText>”属性的值被自动设置为模块名；如果脚本独立运行，则其“</w:delText>
        </w:r>
        <w:r w:rsidDel="00847D20">
          <w:rPr>
            <w:rFonts w:hint="eastAsia"/>
          </w:rPr>
          <w:delText>__name__</w:delText>
        </w:r>
        <w:r w:rsidDel="00847D20">
          <w:rPr>
            <w:rFonts w:hint="eastAsia"/>
          </w:rPr>
          <w:delText>”属性值被自动设置为“</w:delText>
        </w:r>
        <w:r w:rsidDel="00847D20">
          <w:rPr>
            <w:rFonts w:hint="eastAsia"/>
          </w:rPr>
          <w:delText>__name__</w:delText>
        </w:r>
        <w:r w:rsidDel="00847D20">
          <w:rPr>
            <w:rFonts w:hint="eastAsia"/>
          </w:rPr>
          <w:delText>”属性。利用“</w:delText>
        </w:r>
        <w:r w:rsidDel="00847D20">
          <w:rPr>
            <w:rFonts w:hint="eastAsia"/>
          </w:rPr>
          <w:delText>__name__</w:delText>
        </w:r>
        <w:r w:rsidDel="00847D20">
          <w:rPr>
            <w:rFonts w:hint="eastAsia"/>
          </w:rPr>
          <w:delText>”属性即可控制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程序的运行方式。</w:delText>
        </w:r>
      </w:del>
    </w:p>
    <w:p w:rsidR="00497731" w:rsidDel="00847D20" w:rsidRDefault="00847D20">
      <w:pPr>
        <w:pStyle w:val="ad"/>
        <w:numPr>
          <w:ilvl w:val="0"/>
          <w:numId w:val="58"/>
        </w:numPr>
        <w:spacing w:line="360" w:lineRule="auto"/>
        <w:ind w:firstLineChars="0"/>
        <w:rPr>
          <w:del w:id="1002" w:author="hp" w:date="2023-06-14T10:24:00Z"/>
        </w:rPr>
      </w:pPr>
      <w:del w:id="1003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rPr>
          <w:del w:id="1004" w:author="hp" w:date="2023-06-14T10:24:00Z"/>
        </w:rPr>
      </w:pPr>
      <w:del w:id="1005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）搜索当前目录，如果</w:delText>
        </w:r>
        <w:r w:rsidDel="00847D20">
          <w:delText>不在当前目录，</w:delText>
        </w:r>
        <w:r w:rsidDel="00847D20">
          <w:delText>Python</w:delText>
        </w:r>
        <w:r w:rsidDel="00847D20">
          <w:delText>则搜索在</w:delText>
        </w:r>
        <w:r w:rsidDel="00847D20">
          <w:delText>shell</w:delText>
        </w:r>
        <w:r w:rsidDel="00847D20">
          <w:delText>变量</w:delText>
        </w:r>
        <w:r w:rsidDel="00847D20">
          <w:delText>PYTHONPATH</w:delText>
        </w:r>
        <w:r w:rsidDel="00847D20">
          <w:delText>下的每个目录。</w:delText>
        </w:r>
      </w:del>
    </w:p>
    <w:p w:rsidR="00497731" w:rsidDel="00847D20" w:rsidRDefault="00847D20">
      <w:pPr>
        <w:spacing w:line="360" w:lineRule="auto"/>
        <w:rPr>
          <w:del w:id="1006" w:author="hp" w:date="2023-06-14T10:24:00Z"/>
        </w:rPr>
      </w:pPr>
      <w:del w:id="1007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）如果都找不到。</w:delText>
        </w:r>
        <w:r w:rsidDel="00847D20">
          <w:delText>Python</w:delText>
        </w:r>
        <w:r w:rsidDel="00847D20">
          <w:delText>会</w:delText>
        </w:r>
        <w:r w:rsidDel="00847D20">
          <w:rPr>
            <w:rFonts w:hint="eastAsia"/>
          </w:rPr>
          <w:delText>继续查看</w:delText>
        </w:r>
        <w:r w:rsidDel="00847D20">
          <w:delText>默认路径。</w:delText>
        </w:r>
      </w:del>
    </w:p>
    <w:p w:rsidR="00497731" w:rsidDel="00847D20" w:rsidRDefault="00847D20">
      <w:pPr>
        <w:pStyle w:val="ad"/>
        <w:numPr>
          <w:ilvl w:val="0"/>
          <w:numId w:val="58"/>
        </w:numPr>
        <w:spacing w:line="360" w:lineRule="auto"/>
        <w:ind w:firstLineChars="0"/>
        <w:rPr>
          <w:del w:id="1008" w:author="hp" w:date="2023-06-14T10:24:00Z"/>
        </w:rPr>
      </w:pPr>
      <w:del w:id="1009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010" w:author="hp" w:date="2023-06-14T10:24:00Z"/>
        </w:rPr>
      </w:pPr>
      <w:del w:id="1011" w:author="hp" w:date="2023-06-14T10:24:00Z">
        <w:r w:rsidDel="00847D20">
          <w:delText>在</w:delText>
        </w:r>
        <w:r w:rsidDel="00847D20">
          <w:delText>Python</w:delText>
        </w:r>
        <w:r w:rsidDel="00847D20">
          <w:delText>中有一个概念叫做模块（</w:delText>
        </w:r>
        <w:r w:rsidDel="00847D20">
          <w:delText>module</w:delText>
        </w:r>
        <w:r w:rsidDel="00847D20">
          <w:delText>），这个和</w:delText>
        </w:r>
        <w:r w:rsidDel="00847D20">
          <w:delText>C</w:delText>
        </w:r>
        <w:r w:rsidDel="00847D20">
          <w:delText>语言中的头文件以及</w:delText>
        </w:r>
        <w:r w:rsidDel="00847D20">
          <w:delText>Java</w:delText>
        </w:r>
        <w:r w:rsidDel="00847D20">
          <w:delText>中的包很类似，比如在</w:delText>
        </w:r>
        <w:r w:rsidDel="00847D20">
          <w:delText>Python</w:delText>
        </w:r>
        <w:r w:rsidDel="00847D20">
          <w:delText>中要调用</w:delText>
        </w:r>
        <w:r w:rsidDel="00847D20">
          <w:delText>sqrt</w:delText>
        </w:r>
        <w:r w:rsidDel="00847D20">
          <w:delText>函数，必须用</w:delText>
        </w:r>
        <w:r w:rsidDel="00847D20">
          <w:delText>import</w:delText>
        </w:r>
        <w:r w:rsidDel="00847D20">
          <w:delText>关键字引入</w:delText>
        </w:r>
        <w:r w:rsidDel="00847D20">
          <w:delText>math</w:delText>
        </w:r>
        <w:r w:rsidDel="00847D20">
          <w:delText>这个模块</w:delText>
        </w:r>
        <w:r w:rsidDel="00847D20">
          <w:rPr>
            <w:rFonts w:hint="eastAsia"/>
          </w:rPr>
          <w:delText>。</w:delText>
        </w:r>
      </w:del>
    </w:p>
    <w:p w:rsidR="00497731" w:rsidDel="00847D20" w:rsidRDefault="00847D20">
      <w:pPr>
        <w:pStyle w:val="ad"/>
        <w:numPr>
          <w:ilvl w:val="0"/>
          <w:numId w:val="58"/>
        </w:numPr>
        <w:spacing w:line="360" w:lineRule="auto"/>
        <w:ind w:firstLineChars="0"/>
        <w:rPr>
          <w:del w:id="1012" w:author="hp" w:date="2023-06-14T10:24:00Z"/>
        </w:rPr>
      </w:pPr>
      <w:del w:id="1013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rPr>
          <w:del w:id="1014" w:author="hp" w:date="2023-06-14T10:24:00Z"/>
        </w:rPr>
      </w:pPr>
      <w:del w:id="1015" w:author="hp" w:date="2023-06-14T10:24:00Z">
        <w:r w:rsidDel="00847D20">
          <w:delText>在</w:delText>
        </w:r>
        <w:r w:rsidDel="00847D20">
          <w:delText>Python</w:delText>
        </w:r>
        <w:r w:rsidDel="00847D20">
          <w:delText>中用关键字</w:delText>
        </w:r>
        <w:r w:rsidDel="00847D20">
          <w:delText>import</w:delText>
        </w:r>
        <w:r w:rsidDel="00847D20">
          <w:delText>来引入某个模块</w:delText>
        </w:r>
        <w:r w:rsidDel="00847D20">
          <w:rPr>
            <w:rFonts w:hint="eastAsia"/>
          </w:rPr>
          <w:delText>：</w:delText>
        </w:r>
      </w:del>
    </w:p>
    <w:p w:rsidR="00497731" w:rsidDel="00847D20" w:rsidRDefault="00847D20">
      <w:pPr>
        <w:pStyle w:val="ad"/>
        <w:numPr>
          <w:ilvl w:val="0"/>
          <w:numId w:val="59"/>
        </w:numPr>
        <w:spacing w:line="360" w:lineRule="auto"/>
        <w:ind w:firstLineChars="0"/>
        <w:rPr>
          <w:del w:id="1016" w:author="hp" w:date="2023-06-14T10:24:00Z"/>
        </w:rPr>
      </w:pPr>
      <w:del w:id="1017" w:author="hp" w:date="2023-06-14T10:24:00Z">
        <w:r w:rsidDel="00847D20">
          <w:rPr>
            <w:rFonts w:hint="eastAsia"/>
          </w:rPr>
          <w:delText>导入模块，使用“</w:delText>
        </w:r>
        <w:r w:rsidDel="00847D20">
          <w:delText>import</w:delText>
        </w:r>
        <w:r w:rsidDel="00847D20">
          <w:rPr>
            <w:rFonts w:hint="eastAsia"/>
          </w:rPr>
          <w:delText xml:space="preserve"> </w:delText>
        </w:r>
        <w:r w:rsidDel="00847D20">
          <w:rPr>
            <w:rFonts w:hint="eastAsia"/>
          </w:rPr>
          <w:delText>模块”引入；</w:delText>
        </w:r>
      </w:del>
    </w:p>
    <w:p w:rsidR="00497731" w:rsidDel="00847D20" w:rsidRDefault="00847D20">
      <w:pPr>
        <w:pStyle w:val="ad"/>
        <w:numPr>
          <w:ilvl w:val="0"/>
          <w:numId w:val="59"/>
        </w:numPr>
        <w:spacing w:line="360" w:lineRule="auto"/>
        <w:ind w:firstLineChars="0"/>
        <w:rPr>
          <w:del w:id="1018" w:author="hp" w:date="2023-06-14T10:24:00Z"/>
        </w:rPr>
      </w:pPr>
      <w:del w:id="1019" w:author="hp" w:date="2023-06-14T10:24:00Z">
        <w:r w:rsidDel="00847D20">
          <w:rPr>
            <w:rFonts w:hint="eastAsia"/>
          </w:rPr>
          <w:delText>导入模块中的某个函数，使用“</w:delText>
        </w:r>
        <w:r w:rsidDel="00847D20">
          <w:rPr>
            <w:rFonts w:hint="eastAsia"/>
          </w:rPr>
          <w:delText xml:space="preserve">from </w:delText>
        </w:r>
        <w:r w:rsidDel="00847D20">
          <w:rPr>
            <w:rFonts w:hint="eastAsia"/>
          </w:rPr>
          <w:delText>模块名</w:delText>
        </w:r>
        <w:r w:rsidDel="00847D20">
          <w:rPr>
            <w:rFonts w:hint="eastAsia"/>
          </w:rPr>
          <w:delText xml:space="preserve"> import </w:delText>
        </w:r>
        <w:r w:rsidDel="00847D20">
          <w:rPr>
            <w:rFonts w:hint="eastAsia"/>
          </w:rPr>
          <w:delText>函数名”引入；</w:delText>
        </w:r>
      </w:del>
    </w:p>
    <w:p w:rsidR="00497731" w:rsidDel="00847D20" w:rsidRDefault="00847D20">
      <w:pPr>
        <w:pStyle w:val="ad"/>
        <w:numPr>
          <w:ilvl w:val="0"/>
          <w:numId w:val="59"/>
        </w:numPr>
        <w:spacing w:line="360" w:lineRule="auto"/>
        <w:ind w:firstLineChars="0"/>
        <w:rPr>
          <w:del w:id="1020" w:author="hp" w:date="2023-06-14T10:24:00Z"/>
        </w:rPr>
      </w:pPr>
      <w:del w:id="1021" w:author="hp" w:date="2023-06-14T10:24:00Z">
        <w:r w:rsidDel="00847D20">
          <w:rPr>
            <w:rFonts w:hint="eastAsia"/>
          </w:rPr>
          <w:delText>导入模块的全部内容，使用“</w:delText>
        </w:r>
        <w:r w:rsidDel="00847D20">
          <w:rPr>
            <w:rFonts w:hint="eastAsia"/>
          </w:rPr>
          <w:delText xml:space="preserve">from </w:delText>
        </w:r>
        <w:r w:rsidDel="00847D20">
          <w:rPr>
            <w:rFonts w:hint="eastAsia"/>
          </w:rPr>
          <w:delText>模块</w:delText>
        </w:r>
        <w:r w:rsidDel="00847D20">
          <w:rPr>
            <w:rFonts w:hint="eastAsia"/>
          </w:rPr>
          <w:delText xml:space="preserve"> import *</w:delText>
        </w:r>
        <w:r w:rsidDel="00847D20">
          <w:rPr>
            <w:rFonts w:hint="eastAsia"/>
          </w:rPr>
          <w:delText>”。</w:delText>
        </w:r>
      </w:del>
    </w:p>
    <w:p w:rsidR="00497731" w:rsidDel="00847D20" w:rsidRDefault="00847D20">
      <w:pPr>
        <w:pStyle w:val="4"/>
        <w:numPr>
          <w:ilvl w:val="0"/>
          <w:numId w:val="54"/>
        </w:numPr>
        <w:rPr>
          <w:del w:id="1022" w:author="hp" w:date="2023-06-14T10:24:00Z"/>
        </w:rPr>
      </w:pPr>
      <w:del w:id="1023" w:author="hp" w:date="2023-06-14T10:24:00Z">
        <w:r w:rsidDel="00847D20">
          <w:rPr>
            <w:rFonts w:hint="eastAsia"/>
          </w:rPr>
          <w:delText>编程题</w:delText>
        </w:r>
      </w:del>
    </w:p>
    <w:p w:rsidR="00497731" w:rsidDel="00847D20" w:rsidRDefault="00847D20">
      <w:pPr>
        <w:spacing w:line="360" w:lineRule="auto"/>
        <w:rPr>
          <w:del w:id="1024" w:author="hp" w:date="2023-06-14T10:24:00Z"/>
        </w:rPr>
      </w:pPr>
      <w:del w:id="1025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rPr>
          <w:del w:id="1026" w:author="hp" w:date="2023-06-14T10:24:00Z"/>
        </w:rPr>
      </w:pPr>
      <w:del w:id="1027" w:author="hp" w:date="2023-06-14T10:24:00Z">
        <w:r w:rsidDel="00847D20">
          <w:rPr>
            <w:rFonts w:hint="eastAsia"/>
          </w:rPr>
          <w:delText>互换值</w:delText>
        </w:r>
        <w:r w:rsidDel="00847D20">
          <w:rPr>
            <w:rFonts w:hint="eastAsia"/>
          </w:rPr>
          <w:delText>.py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1028" w:author="hp" w:date="2023-06-14T10:24:00Z"/>
        </w:rPr>
      </w:pPr>
      <w:del w:id="1029" w:author="hp" w:date="2023-06-14T10:24:00Z">
        <w:r w:rsidDel="00847D20">
          <w:delText>def changeNum1AndNum2(nu</w:delText>
        </w:r>
        <w:r w:rsidDel="00847D20">
          <w:delText>m1, num2):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1030" w:author="hp" w:date="2023-06-14T10:24:00Z"/>
        </w:rPr>
      </w:pPr>
      <w:del w:id="1031" w:author="hp" w:date="2023-06-14T10:24:00Z">
        <w:r w:rsidDel="00847D20">
          <w:delText xml:space="preserve">    temp = num1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1032" w:author="hp" w:date="2023-06-14T10:24:00Z"/>
        </w:rPr>
      </w:pPr>
      <w:del w:id="1033" w:author="hp" w:date="2023-06-14T10:24:00Z">
        <w:r w:rsidDel="00847D20">
          <w:delText xml:space="preserve">    num1 = num2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1034" w:author="hp" w:date="2023-06-14T10:24:00Z"/>
        </w:rPr>
      </w:pPr>
      <w:del w:id="1035" w:author="hp" w:date="2023-06-14T10:24:00Z">
        <w:r w:rsidDel="00847D20">
          <w:delText xml:space="preserve">    num2 = temp</w:delText>
        </w:r>
      </w:del>
    </w:p>
    <w:p w:rsidR="00497731" w:rsidDel="00847D20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  <w:rPr>
          <w:del w:id="1036" w:author="hp" w:date="2023-06-14T10:24:00Z"/>
        </w:rPr>
      </w:pPr>
      <w:del w:id="1037" w:author="hp" w:date="2023-06-14T10:24:00Z">
        <w:r w:rsidDel="00847D20">
          <w:delText xml:space="preserve">    return (num1, num2)</w:delText>
        </w:r>
      </w:del>
    </w:p>
    <w:p w:rsidR="00497731" w:rsidRDefault="00497731">
      <w:pPr>
        <w:spacing w:line="360" w:lineRule="auto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面向对象编程（上）</w:t>
      </w:r>
    </w:p>
    <w:p w:rsidR="00497731" w:rsidDel="00847D20" w:rsidRDefault="00847D20">
      <w:pPr>
        <w:pStyle w:val="4"/>
        <w:numPr>
          <w:ilvl w:val="0"/>
          <w:numId w:val="60"/>
        </w:numPr>
        <w:rPr>
          <w:del w:id="1038" w:author="hp" w:date="2023-06-14T10:24:00Z"/>
        </w:rPr>
      </w:pPr>
      <w:del w:id="1039" w:author="hp" w:date="2023-06-14T10:24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40" w:author="hp" w:date="2023-06-14T10:24:00Z"/>
        </w:rPr>
      </w:pPr>
      <w:del w:id="1041" w:author="hp" w:date="2023-06-14T10:24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42" w:author="hp" w:date="2023-06-14T10:24:00Z"/>
        </w:rPr>
      </w:pPr>
      <w:del w:id="1043" w:author="hp" w:date="2023-06-14T10:24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44" w:author="hp" w:date="2023-06-14T10:24:00Z"/>
        </w:rPr>
      </w:pPr>
      <w:del w:id="1045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46" w:author="hp" w:date="2023-06-14T10:24:00Z"/>
        </w:rPr>
      </w:pPr>
      <w:del w:id="1047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48" w:author="hp" w:date="2023-06-14T10:24:00Z"/>
        </w:rPr>
      </w:pPr>
      <w:del w:id="1049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50" w:author="hp" w:date="2023-06-14T10:24:00Z"/>
        </w:rPr>
      </w:pPr>
      <w:del w:id="1051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61"/>
        </w:numPr>
        <w:spacing w:line="360" w:lineRule="auto"/>
        <w:ind w:firstLineChars="0"/>
        <w:rPr>
          <w:del w:id="1052" w:author="hp" w:date="2023-06-14T10:24:00Z"/>
        </w:rPr>
      </w:pPr>
      <w:del w:id="1053" w:author="hp" w:date="2023-06-14T10:24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4"/>
        <w:numPr>
          <w:ilvl w:val="0"/>
          <w:numId w:val="60"/>
        </w:numPr>
        <w:rPr>
          <w:del w:id="1054" w:author="hp" w:date="2023-06-14T10:24:00Z"/>
        </w:rPr>
      </w:pPr>
      <w:del w:id="1055" w:author="hp" w:date="2023-06-14T10:24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62"/>
        </w:numPr>
        <w:spacing w:line="360" w:lineRule="auto"/>
        <w:ind w:firstLineChars="0"/>
        <w:rPr>
          <w:del w:id="1056" w:author="hp" w:date="2023-06-14T10:24:00Z"/>
        </w:rPr>
      </w:pPr>
      <w:del w:id="1057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2"/>
        </w:numPr>
        <w:spacing w:line="360" w:lineRule="auto"/>
        <w:ind w:firstLineChars="0"/>
        <w:rPr>
          <w:del w:id="1058" w:author="hp" w:date="2023-06-14T10:24:00Z"/>
        </w:rPr>
      </w:pPr>
      <w:del w:id="1059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2"/>
        </w:numPr>
        <w:spacing w:line="360" w:lineRule="auto"/>
        <w:ind w:firstLineChars="0"/>
        <w:rPr>
          <w:del w:id="1060" w:author="hp" w:date="2023-06-14T10:24:00Z"/>
        </w:rPr>
      </w:pPr>
      <w:del w:id="1061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2"/>
        </w:numPr>
        <w:spacing w:line="360" w:lineRule="auto"/>
        <w:ind w:firstLineChars="0"/>
        <w:rPr>
          <w:del w:id="1062" w:author="hp" w:date="2023-06-14T10:24:00Z"/>
        </w:rPr>
      </w:pPr>
      <w:del w:id="1063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62"/>
        </w:numPr>
        <w:spacing w:line="360" w:lineRule="auto"/>
        <w:ind w:firstLineChars="0"/>
        <w:rPr>
          <w:del w:id="1064" w:author="hp" w:date="2023-06-14T10:24:00Z"/>
        </w:rPr>
      </w:pPr>
      <w:del w:id="1065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2"/>
        </w:numPr>
        <w:spacing w:line="360" w:lineRule="auto"/>
        <w:ind w:firstLineChars="0"/>
        <w:rPr>
          <w:del w:id="1066" w:author="hp" w:date="2023-06-14T10:24:00Z"/>
        </w:rPr>
      </w:pPr>
      <w:del w:id="1067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4"/>
        <w:numPr>
          <w:ilvl w:val="0"/>
          <w:numId w:val="60"/>
        </w:numPr>
        <w:rPr>
          <w:del w:id="1068" w:author="hp" w:date="2023-06-14T10:24:00Z"/>
        </w:rPr>
      </w:pPr>
      <w:del w:id="1069" w:author="hp" w:date="2023-06-14T10:24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63"/>
        </w:numPr>
        <w:spacing w:line="360" w:lineRule="auto"/>
        <w:ind w:firstLineChars="0"/>
        <w:rPr>
          <w:del w:id="1070" w:author="hp" w:date="2023-06-14T10:24:00Z"/>
        </w:rPr>
      </w:pPr>
      <w:del w:id="1071" w:author="hp" w:date="2023-06-14T10:24:00Z">
        <w:r w:rsidDel="00847D20">
          <w:rPr>
            <w:rFonts w:hint="eastAsia"/>
          </w:rPr>
          <w:delText>class</w:delText>
        </w:r>
      </w:del>
    </w:p>
    <w:p w:rsidR="00497731" w:rsidDel="00847D20" w:rsidRDefault="00847D20">
      <w:pPr>
        <w:pStyle w:val="ad"/>
        <w:numPr>
          <w:ilvl w:val="0"/>
          <w:numId w:val="63"/>
        </w:numPr>
        <w:spacing w:line="360" w:lineRule="auto"/>
        <w:ind w:firstLineChars="0"/>
        <w:rPr>
          <w:del w:id="1072" w:author="hp" w:date="2023-06-14T10:24:00Z"/>
        </w:rPr>
      </w:pPr>
      <w:del w:id="1073" w:author="hp" w:date="2023-06-14T10:24:00Z">
        <w:r w:rsidDel="00847D20">
          <w:rPr>
            <w:rFonts w:hint="eastAsia"/>
          </w:rPr>
          <w:delText>对象</w:delText>
        </w:r>
      </w:del>
    </w:p>
    <w:p w:rsidR="00497731" w:rsidDel="00847D20" w:rsidRDefault="00847D20">
      <w:pPr>
        <w:pStyle w:val="ad"/>
        <w:numPr>
          <w:ilvl w:val="0"/>
          <w:numId w:val="63"/>
        </w:numPr>
        <w:spacing w:line="360" w:lineRule="auto"/>
        <w:ind w:firstLineChars="0"/>
        <w:rPr>
          <w:del w:id="1074" w:author="hp" w:date="2023-06-14T10:24:00Z"/>
        </w:rPr>
      </w:pPr>
      <w:del w:id="1075" w:author="hp" w:date="2023-06-14T10:24:00Z">
        <w:r w:rsidDel="00847D20">
          <w:rPr>
            <w:rFonts w:hint="eastAsia"/>
          </w:rPr>
          <w:delText>self</w:delText>
        </w:r>
      </w:del>
    </w:p>
    <w:p w:rsidR="00497731" w:rsidDel="00847D20" w:rsidRDefault="00847D20">
      <w:pPr>
        <w:pStyle w:val="ad"/>
        <w:numPr>
          <w:ilvl w:val="0"/>
          <w:numId w:val="63"/>
        </w:numPr>
        <w:spacing w:line="360" w:lineRule="auto"/>
        <w:ind w:firstLineChars="0"/>
        <w:rPr>
          <w:del w:id="1076" w:author="hp" w:date="2023-06-14T10:24:00Z"/>
        </w:rPr>
      </w:pPr>
      <w:del w:id="1077" w:author="hp" w:date="2023-06-14T10:24:00Z">
        <w:r w:rsidDel="00847D20">
          <w:rPr>
            <w:rFonts w:hint="eastAsia"/>
          </w:rPr>
          <w:delText>__init__</w:delText>
        </w:r>
      </w:del>
    </w:p>
    <w:p w:rsidR="00497731" w:rsidDel="00847D20" w:rsidRDefault="00847D20">
      <w:pPr>
        <w:pStyle w:val="ad"/>
        <w:numPr>
          <w:ilvl w:val="0"/>
          <w:numId w:val="63"/>
        </w:numPr>
        <w:spacing w:line="360" w:lineRule="auto"/>
        <w:ind w:firstLineChars="0"/>
        <w:rPr>
          <w:del w:id="1078" w:author="hp" w:date="2023-06-14T10:24:00Z"/>
        </w:rPr>
      </w:pPr>
      <w:del w:id="1079" w:author="hp" w:date="2023-06-14T10:24:00Z">
        <w:r w:rsidDel="00847D20">
          <w:rPr>
            <w:rFonts w:hint="eastAsia"/>
          </w:rPr>
          <w:delText>参数</w:delText>
        </w:r>
      </w:del>
    </w:p>
    <w:p w:rsidR="00497731" w:rsidDel="00847D20" w:rsidRDefault="00847D20">
      <w:pPr>
        <w:pStyle w:val="4"/>
        <w:numPr>
          <w:ilvl w:val="0"/>
          <w:numId w:val="60"/>
        </w:numPr>
        <w:rPr>
          <w:del w:id="1080" w:author="hp" w:date="2023-06-14T10:24:00Z"/>
        </w:rPr>
      </w:pPr>
      <w:del w:id="1081" w:author="hp" w:date="2023-06-14T10:24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64"/>
        </w:numPr>
        <w:spacing w:line="360" w:lineRule="auto"/>
        <w:ind w:firstLineChars="0"/>
        <w:rPr>
          <w:del w:id="1082" w:author="hp" w:date="2023-06-14T10:24:00Z"/>
        </w:rPr>
      </w:pPr>
      <w:del w:id="1083" w:author="hp" w:date="2023-06-14T10:24:00Z">
        <w:r w:rsidDel="00847D20">
          <w:rPr>
            <w:rFonts w:hint="eastAsia"/>
          </w:rPr>
          <w:delText>不用实例化对象就能够在本类中访问自身的属性或方法。</w:delText>
        </w:r>
      </w:del>
    </w:p>
    <w:p w:rsidR="00497731" w:rsidDel="00847D20" w:rsidRDefault="00847D20">
      <w:pPr>
        <w:pStyle w:val="ad"/>
        <w:numPr>
          <w:ilvl w:val="0"/>
          <w:numId w:val="64"/>
        </w:numPr>
        <w:spacing w:line="360" w:lineRule="auto"/>
        <w:ind w:firstLineChars="0"/>
        <w:rPr>
          <w:del w:id="1084" w:author="hp" w:date="2023-06-14T10:24:00Z"/>
        </w:rPr>
      </w:pPr>
      <w:del w:id="1085" w:author="hp" w:date="2023-06-14T10:24:00Z">
        <w:r w:rsidDel="00847D20">
          <w:rPr>
            <w:rFonts w:hint="eastAsia"/>
            <w:sz w:val="22"/>
            <w:szCs w:val="22"/>
          </w:rPr>
          <w:delText>类名，属性，方法</w:delText>
        </w:r>
      </w:del>
    </w:p>
    <w:p w:rsidR="00497731" w:rsidDel="00847D20" w:rsidRDefault="00847D20">
      <w:pPr>
        <w:pStyle w:val="ad"/>
        <w:numPr>
          <w:ilvl w:val="0"/>
          <w:numId w:val="64"/>
        </w:numPr>
        <w:spacing w:line="360" w:lineRule="auto"/>
        <w:ind w:firstLineChars="0"/>
        <w:rPr>
          <w:del w:id="1086" w:author="hp" w:date="2023-06-14T10:24:00Z"/>
        </w:rPr>
      </w:pPr>
      <w:del w:id="1087" w:author="hp" w:date="2023-06-14T10:24:00Z">
        <w:r w:rsidDel="00847D20">
          <w:rPr>
            <w:rFonts w:hint="eastAsia"/>
            <w:sz w:val="22"/>
            <w:szCs w:val="22"/>
          </w:rPr>
          <w:delText>分别用于初始化对象的属性和释放类所占用的资源。</w:delText>
        </w:r>
      </w:del>
    </w:p>
    <w:p w:rsidR="00497731" w:rsidRDefault="00847D20">
      <w:pPr>
        <w:pStyle w:val="4"/>
        <w:numPr>
          <w:ilvl w:val="0"/>
          <w:numId w:val="60"/>
        </w:numPr>
      </w:pPr>
      <w:r>
        <w:rPr>
          <w:rFonts w:hint="eastAsia"/>
        </w:rPr>
        <w:t>程序分析题</w:t>
      </w:r>
    </w:p>
    <w:p w:rsidR="00497731" w:rsidRDefault="00847D20">
      <w:pPr>
        <w:pStyle w:val="ad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能，结果为：我的名字是小明</w:t>
      </w:r>
    </w:p>
    <w:p w:rsidR="00497731" w:rsidRDefault="00847D20">
      <w:pPr>
        <w:pStyle w:val="ad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</w:rPr>
        <w:t>能，结果为：</w:t>
      </w:r>
    </w:p>
    <w:p w:rsidR="00497731" w:rsidRDefault="00847D20">
      <w:pPr>
        <w:spacing w:line="360" w:lineRule="auto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--del--</w:t>
      </w:r>
    </w:p>
    <w:p w:rsidR="00497731" w:rsidRDefault="00847D20">
      <w:pPr>
        <w:spacing w:line="360" w:lineRule="auto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--end--</w:t>
      </w:r>
    </w:p>
    <w:p w:rsidR="00497731" w:rsidRDefault="00847D20">
      <w:pPr>
        <w:pStyle w:val="4"/>
        <w:numPr>
          <w:ilvl w:val="0"/>
          <w:numId w:val="60"/>
        </w:numPr>
      </w:pPr>
      <w:r>
        <w:rPr>
          <w:rFonts w:hint="eastAsia"/>
        </w:rPr>
        <w:t>编程题</w:t>
      </w:r>
    </w:p>
    <w:p w:rsidR="00497731" w:rsidRDefault="00847D20">
      <w:pPr>
        <w:pStyle w:val="ad"/>
        <w:numPr>
          <w:ilvl w:val="0"/>
          <w:numId w:val="66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class Circle: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self,tup</w:t>
      </w:r>
      <w:proofErr w:type="spellEnd"/>
      <w:r>
        <w:t>, radius, color):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proofErr w:type="gramStart"/>
      <w:r>
        <w:t>self.center</w:t>
      </w:r>
      <w:proofErr w:type="spellEnd"/>
      <w:proofErr w:type="gramEnd"/>
      <w:r>
        <w:t xml:space="preserve"> = </w:t>
      </w:r>
      <w:proofErr w:type="spellStart"/>
      <w:r>
        <w:t>tup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3.14 * 2 * </w:t>
      </w:r>
      <w:proofErr w:type="spellStart"/>
      <w:proofErr w:type="gramStart"/>
      <w:r>
        <w:t>self.radius</w:t>
      </w:r>
      <w:proofErr w:type="spellEnd"/>
      <w:proofErr w:type="gram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3.14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 </w:t>
      </w:r>
      <w:proofErr w:type="spellStart"/>
      <w:r>
        <w:t>self.radius</w:t>
      </w:r>
      <w:proofErr w:type="spellEnd"/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circle = Circle((0,0),5,"</w:t>
      </w:r>
      <w:r>
        <w:t>蓝色</w:t>
      </w:r>
      <w:r>
        <w:t>")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proofErr w:type="gramStart"/>
      <w:r>
        <w:t>circle.perimeter</w:t>
      </w:r>
      <w:proofErr w:type="spellEnd"/>
      <w:proofErr w:type="gramEnd"/>
      <w:r>
        <w:t>())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</w:t>
      </w:r>
      <w:proofErr w:type="spellStart"/>
      <w:proofErr w:type="gramStart"/>
      <w:r>
        <w:t>circle.area</w:t>
      </w:r>
      <w:proofErr w:type="spellEnd"/>
      <w:proofErr w:type="gramEnd"/>
      <w:r>
        <w:t>())</w:t>
      </w:r>
    </w:p>
    <w:p w:rsidR="00497731" w:rsidRDefault="00847D20">
      <w:pPr>
        <w:pStyle w:val="ad"/>
        <w:numPr>
          <w:ilvl w:val="0"/>
          <w:numId w:val="66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class Curriculum: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self.number</w:t>
      </w:r>
      <w:proofErr w:type="spellEnd"/>
      <w:r>
        <w:t xml:space="preserve"> = 1001</w:t>
      </w:r>
      <w:r>
        <w:br/>
        <w:t xml:space="preserve">        self.name = "</w:t>
      </w:r>
      <w:r>
        <w:t>语文</w:t>
      </w:r>
      <w:r>
        <w:t>"</w:t>
      </w:r>
      <w:r>
        <w:br/>
        <w:t xml:space="preserve">        </w:t>
      </w:r>
      <w:proofErr w:type="spellStart"/>
      <w:r>
        <w:t>self.teacher</w:t>
      </w:r>
      <w:proofErr w:type="spellEnd"/>
      <w:r>
        <w:t xml:space="preserve"> = "</w:t>
      </w:r>
      <w:r>
        <w:t>小明</w:t>
      </w:r>
      <w:r>
        <w:t>"</w:t>
      </w:r>
      <w:r>
        <w:br/>
      </w:r>
      <w:r>
        <w:lastRenderedPageBreak/>
        <w:t xml:space="preserve">     </w:t>
      </w:r>
      <w:r>
        <w:t xml:space="preserve">   </w:t>
      </w:r>
      <w:proofErr w:type="spellStart"/>
      <w:r>
        <w:t>self.__address</w:t>
      </w:r>
      <w:proofErr w:type="spellEnd"/>
      <w:r>
        <w:t xml:space="preserve"> = "2</w:t>
      </w:r>
      <w:r>
        <w:t>号教学楼</w:t>
      </w:r>
      <w:r>
        <w:t>3</w:t>
      </w:r>
      <w:r>
        <w:t>层</w:t>
      </w:r>
      <w:r>
        <w:t>305</w:t>
      </w:r>
      <w:r>
        <w:t>室</w:t>
      </w:r>
      <w:r>
        <w:t>"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  <w:r>
        <w:br/>
        <w:t xml:space="preserve">        return """</w:t>
      </w:r>
      <w:r>
        <w:br/>
        <w:t xml:space="preserve">            </w:t>
      </w:r>
      <w:r>
        <w:t>课程编号：</w:t>
      </w:r>
      <w:r>
        <w:t>%d</w:t>
      </w:r>
      <w:r>
        <w:br/>
        <w:t xml:space="preserve">            </w:t>
      </w:r>
      <w:r>
        <w:t>课程名称：</w:t>
      </w:r>
      <w:r>
        <w:t>%s</w:t>
      </w:r>
      <w:r>
        <w:br/>
        <w:t xml:space="preserve">            </w:t>
      </w:r>
      <w:r>
        <w:t>任课教师：</w:t>
      </w:r>
      <w:r>
        <w:t>%s</w:t>
      </w:r>
      <w:r>
        <w:br/>
        <w:t xml:space="preserve">            </w:t>
      </w:r>
      <w:r>
        <w:t>上课地点：</w:t>
      </w:r>
      <w:r>
        <w:t>%s</w:t>
      </w:r>
      <w:r>
        <w:br/>
        <w:t xml:space="preserve">        """%(</w:t>
      </w:r>
      <w:proofErr w:type="spellStart"/>
      <w:r>
        <w:t>self.number,self.name,self.teacher,self.__address</w:t>
      </w:r>
      <w:proofErr w:type="spellEnd"/>
      <w:r>
        <w:t>)</w:t>
      </w:r>
      <w:r>
        <w:br/>
      </w:r>
      <w:proofErr w:type="spellStart"/>
      <w:r>
        <w:t>curri</w:t>
      </w:r>
      <w:proofErr w:type="spellEnd"/>
      <w:r>
        <w:t xml:space="preserve"> = Curriculum()</w:t>
      </w:r>
      <w:r>
        <w:br/>
        <w:t>print(</w:t>
      </w:r>
      <w:proofErr w:type="spellStart"/>
      <w:r>
        <w:t>curri</w:t>
      </w:r>
      <w:proofErr w:type="spellEnd"/>
      <w:r>
        <w:t>)</w:t>
      </w:r>
    </w:p>
    <w:p w:rsidR="00497731" w:rsidRDefault="00497731">
      <w:pPr>
        <w:spacing w:line="360" w:lineRule="auto"/>
        <w:ind w:firstLineChars="100" w:firstLine="240"/>
      </w:pPr>
    </w:p>
    <w:p w:rsidR="00497731" w:rsidRDefault="00847D20">
      <w:pPr>
        <w:pStyle w:val="3"/>
        <w:numPr>
          <w:ilvl w:val="0"/>
          <w:numId w:val="2"/>
        </w:numPr>
      </w:pPr>
      <w:r>
        <w:rPr>
          <w:rFonts w:hint="eastAsia"/>
        </w:rPr>
        <w:t>面</w:t>
      </w:r>
      <w:r>
        <w:rPr>
          <w:rFonts w:hint="eastAsia"/>
        </w:rPr>
        <w:t>向对象编程（下）</w:t>
      </w:r>
    </w:p>
    <w:p w:rsidR="00497731" w:rsidDel="00847D20" w:rsidRDefault="00847D20">
      <w:pPr>
        <w:pStyle w:val="4"/>
        <w:numPr>
          <w:ilvl w:val="0"/>
          <w:numId w:val="67"/>
        </w:numPr>
        <w:rPr>
          <w:del w:id="1088" w:author="hp" w:date="2023-06-14T10:24:00Z"/>
        </w:rPr>
      </w:pPr>
      <w:bookmarkStart w:id="1089" w:name="_GoBack"/>
      <w:bookmarkEnd w:id="1089"/>
      <w:del w:id="1090" w:author="hp" w:date="2023-06-14T10:24:00Z">
        <w:r w:rsidDel="00847D20">
          <w:rPr>
            <w:rFonts w:hint="eastAsia"/>
          </w:rPr>
          <w:delText>单选题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091" w:author="hp" w:date="2023-06-14T10:24:00Z"/>
        </w:rPr>
      </w:pPr>
      <w:del w:id="1092" w:author="hp" w:date="2023-06-14T10:24:00Z">
        <w:r w:rsidDel="00847D20">
          <w:rPr>
            <w:rFonts w:hint="eastAsia"/>
          </w:rPr>
          <w:delText>D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093" w:author="hp" w:date="2023-06-14T10:24:00Z"/>
        </w:rPr>
      </w:pPr>
      <w:del w:id="1094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095" w:author="hp" w:date="2023-06-14T10:24:00Z"/>
        </w:rPr>
      </w:pPr>
      <w:del w:id="1096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097" w:author="hp" w:date="2023-06-14T10:24:00Z"/>
        </w:rPr>
      </w:pPr>
      <w:del w:id="1098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099" w:author="hp" w:date="2023-06-14T10:24:00Z"/>
        </w:rPr>
      </w:pPr>
      <w:del w:id="1100" w:author="hp" w:date="2023-06-14T10:24:00Z">
        <w:r w:rsidDel="00847D20">
          <w:rPr>
            <w:rFonts w:hint="eastAsia"/>
          </w:rPr>
          <w:delText>B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101" w:author="hp" w:date="2023-06-14T10:24:00Z"/>
        </w:rPr>
      </w:pPr>
      <w:del w:id="1102" w:author="hp" w:date="2023-06-14T10:24:00Z">
        <w:r w:rsidDel="00847D20">
          <w:rPr>
            <w:rFonts w:hint="eastAsia"/>
          </w:rPr>
          <w:delText>C</w:delText>
        </w:r>
      </w:del>
    </w:p>
    <w:p w:rsidR="00497731" w:rsidDel="00847D20" w:rsidRDefault="00847D20">
      <w:pPr>
        <w:pStyle w:val="ad"/>
        <w:numPr>
          <w:ilvl w:val="0"/>
          <w:numId w:val="68"/>
        </w:numPr>
        <w:spacing w:line="360" w:lineRule="auto"/>
        <w:ind w:firstLineChars="0"/>
        <w:rPr>
          <w:del w:id="1103" w:author="hp" w:date="2023-06-14T10:24:00Z"/>
        </w:rPr>
      </w:pPr>
      <w:del w:id="1104" w:author="hp" w:date="2023-06-14T10:24:00Z">
        <w:r w:rsidDel="00847D20">
          <w:rPr>
            <w:rFonts w:hint="eastAsia"/>
          </w:rPr>
          <w:delText>A</w:delText>
        </w:r>
      </w:del>
    </w:p>
    <w:p w:rsidR="00497731" w:rsidDel="00847D20" w:rsidRDefault="00847D20">
      <w:pPr>
        <w:pStyle w:val="4"/>
        <w:numPr>
          <w:ilvl w:val="0"/>
          <w:numId w:val="67"/>
        </w:numPr>
        <w:rPr>
          <w:del w:id="1105" w:author="hp" w:date="2023-06-14T10:24:00Z"/>
        </w:rPr>
      </w:pPr>
      <w:del w:id="1106" w:author="hp" w:date="2023-06-14T10:24:00Z">
        <w:r w:rsidDel="00847D20">
          <w:rPr>
            <w:rFonts w:hint="eastAsia"/>
          </w:rPr>
          <w:delText>判断题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07" w:author="hp" w:date="2023-06-14T10:24:00Z"/>
        </w:rPr>
      </w:pPr>
      <w:del w:id="1108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09" w:author="hp" w:date="2023-06-14T10:24:00Z"/>
        </w:rPr>
      </w:pPr>
      <w:del w:id="1110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11" w:author="hp" w:date="2023-06-14T10:24:00Z"/>
        </w:rPr>
      </w:pPr>
      <w:del w:id="1112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13" w:author="hp" w:date="2023-06-14T10:24:00Z"/>
        </w:rPr>
      </w:pPr>
      <w:del w:id="1114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15" w:author="hp" w:date="2023-06-14T10:24:00Z"/>
        </w:rPr>
      </w:pPr>
      <w:del w:id="1116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17" w:author="hp" w:date="2023-06-14T10:24:00Z"/>
        </w:rPr>
      </w:pPr>
      <w:del w:id="1118" w:author="hp" w:date="2023-06-14T10:24:00Z">
        <w:r w:rsidDel="00847D20">
          <w:rPr>
            <w:rFonts w:hint="eastAsia"/>
          </w:rPr>
          <w:delText>错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19" w:author="hp" w:date="2023-06-14T10:24:00Z"/>
        </w:rPr>
      </w:pPr>
      <w:del w:id="1120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ad"/>
        <w:numPr>
          <w:ilvl w:val="0"/>
          <w:numId w:val="69"/>
        </w:numPr>
        <w:spacing w:line="360" w:lineRule="auto"/>
        <w:ind w:firstLineChars="0"/>
        <w:rPr>
          <w:del w:id="1121" w:author="hp" w:date="2023-06-14T10:24:00Z"/>
        </w:rPr>
      </w:pPr>
      <w:del w:id="1122" w:author="hp" w:date="2023-06-14T10:24:00Z">
        <w:r w:rsidDel="00847D20">
          <w:rPr>
            <w:rFonts w:hint="eastAsia"/>
          </w:rPr>
          <w:delText>对</w:delText>
        </w:r>
      </w:del>
    </w:p>
    <w:p w:rsidR="00497731" w:rsidDel="00847D20" w:rsidRDefault="00847D20">
      <w:pPr>
        <w:pStyle w:val="4"/>
        <w:numPr>
          <w:ilvl w:val="0"/>
          <w:numId w:val="67"/>
        </w:numPr>
        <w:rPr>
          <w:del w:id="1123" w:author="hp" w:date="2023-06-14T10:24:00Z"/>
        </w:rPr>
      </w:pPr>
      <w:del w:id="1124" w:author="hp" w:date="2023-06-14T10:24:00Z">
        <w:r w:rsidDel="00847D20">
          <w:rPr>
            <w:rFonts w:hint="eastAsia"/>
          </w:rPr>
          <w:delText>填空题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25" w:author="hp" w:date="2023-06-14T10:24:00Z"/>
        </w:rPr>
      </w:pPr>
      <w:del w:id="1126" w:author="hp" w:date="2023-06-14T10:24:00Z">
        <w:r w:rsidDel="00847D20">
          <w:rPr>
            <w:rFonts w:hint="eastAsia"/>
            <w:sz w:val="22"/>
            <w:szCs w:val="22"/>
          </w:rPr>
          <w:delText>下划线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27" w:author="hp" w:date="2023-06-14T10:24:00Z"/>
        </w:rPr>
      </w:pPr>
      <w:del w:id="1128" w:author="hp" w:date="2023-06-14T10:24:00Z">
        <w:r w:rsidDel="00847D20">
          <w:rPr>
            <w:rFonts w:hint="eastAsia"/>
            <w:sz w:val="22"/>
            <w:szCs w:val="22"/>
          </w:rPr>
          <w:delText>父类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29" w:author="hp" w:date="2023-06-14T10:24:00Z"/>
        </w:rPr>
      </w:pPr>
      <w:del w:id="1130" w:author="hp" w:date="2023-06-14T10:24:00Z">
        <w:r w:rsidDel="00847D20">
          <w:rPr>
            <w:rFonts w:hint="eastAsia"/>
            <w:sz w:val="22"/>
            <w:szCs w:val="22"/>
          </w:rPr>
          <w:delText>私有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31" w:author="hp" w:date="2023-06-14T10:24:00Z"/>
        </w:rPr>
      </w:pPr>
      <w:del w:id="1132" w:author="hp" w:date="2023-06-14T10:24:00Z">
        <w:r w:rsidDel="00847D20">
          <w:rPr>
            <w:rFonts w:hint="eastAsia"/>
            <w:sz w:val="22"/>
            <w:szCs w:val="22"/>
          </w:rPr>
          <w:delText>多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33" w:author="hp" w:date="2023-06-14T10:24:00Z"/>
        </w:rPr>
      </w:pPr>
      <w:del w:id="1134" w:author="hp" w:date="2023-06-14T10:24:00Z">
        <w:r w:rsidDel="00847D20">
          <w:rPr>
            <w:rFonts w:hint="eastAsia"/>
            <w:sz w:val="22"/>
            <w:szCs w:val="22"/>
          </w:rPr>
          <w:delText>重写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35" w:author="hp" w:date="2023-06-14T10:24:00Z"/>
        </w:rPr>
      </w:pPr>
      <w:del w:id="1136" w:author="hp" w:date="2023-06-14T10:24:00Z">
        <w:r w:rsidDel="00847D20">
          <w:rPr>
            <w:rFonts w:hint="eastAsia"/>
            <w:sz w:val="22"/>
            <w:szCs w:val="22"/>
          </w:rPr>
          <w:delText>super()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37" w:author="hp" w:date="2023-06-14T10:24:00Z"/>
        </w:rPr>
      </w:pPr>
      <w:del w:id="1138" w:author="hp" w:date="2023-06-14T10:24:00Z">
        <w:r w:rsidDel="00847D20">
          <w:rPr>
            <w:rFonts w:hint="eastAsia"/>
            <w:sz w:val="22"/>
            <w:szCs w:val="22"/>
          </w:rPr>
          <w:delText>类</w:delText>
        </w:r>
      </w:del>
    </w:p>
    <w:p w:rsidR="00497731" w:rsidDel="00847D20" w:rsidRDefault="00847D20">
      <w:pPr>
        <w:pStyle w:val="ad"/>
        <w:numPr>
          <w:ilvl w:val="0"/>
          <w:numId w:val="70"/>
        </w:numPr>
        <w:spacing w:line="360" w:lineRule="auto"/>
        <w:ind w:firstLineChars="0"/>
        <w:rPr>
          <w:del w:id="1139" w:author="hp" w:date="2023-06-14T10:24:00Z"/>
        </w:rPr>
      </w:pPr>
      <w:del w:id="1140" w:author="hp" w:date="2023-06-14T10:24:00Z">
        <w:r w:rsidDel="00847D20">
          <w:rPr>
            <w:sz w:val="22"/>
            <w:szCs w:val="22"/>
          </w:rPr>
          <w:delText>@classmethod</w:delText>
        </w:r>
      </w:del>
    </w:p>
    <w:p w:rsidR="00497731" w:rsidDel="00847D20" w:rsidRDefault="00847D20">
      <w:pPr>
        <w:pStyle w:val="4"/>
        <w:numPr>
          <w:ilvl w:val="0"/>
          <w:numId w:val="67"/>
        </w:numPr>
        <w:rPr>
          <w:del w:id="1141" w:author="hp" w:date="2023-06-14T10:24:00Z"/>
        </w:rPr>
      </w:pPr>
      <w:del w:id="1142" w:author="hp" w:date="2023-06-14T10:24:00Z">
        <w:r w:rsidDel="00847D20">
          <w:rPr>
            <w:rFonts w:hint="eastAsia"/>
          </w:rPr>
          <w:delText>简答题</w:delText>
        </w:r>
      </w:del>
    </w:p>
    <w:p w:rsidR="00497731" w:rsidDel="00847D20" w:rsidRDefault="00847D20">
      <w:pPr>
        <w:pStyle w:val="ad"/>
        <w:numPr>
          <w:ilvl w:val="0"/>
          <w:numId w:val="71"/>
        </w:numPr>
        <w:spacing w:line="360" w:lineRule="auto"/>
        <w:ind w:firstLineChars="0"/>
        <w:rPr>
          <w:del w:id="1143" w:author="hp" w:date="2023-06-14T10:24:00Z"/>
        </w:rPr>
      </w:pPr>
      <w:del w:id="1144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left="2"/>
        <w:rPr>
          <w:del w:id="1145" w:author="hp" w:date="2023-06-14T10:24:00Z"/>
        </w:rPr>
      </w:pPr>
      <w:del w:id="1146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）把属性定义为私有属性，即在属性名的前面加上两个下划线；</w:delText>
        </w:r>
      </w:del>
    </w:p>
    <w:p w:rsidR="00497731" w:rsidDel="00847D20" w:rsidRDefault="00847D20">
      <w:pPr>
        <w:spacing w:line="360" w:lineRule="auto"/>
        <w:ind w:left="2"/>
        <w:rPr>
          <w:del w:id="1147" w:author="hp" w:date="2023-06-14T10:24:00Z"/>
        </w:rPr>
      </w:pPr>
      <w:del w:id="1148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）添加用于设置或者获取属性值的两个方法供外界调用。</w:delText>
        </w:r>
      </w:del>
    </w:p>
    <w:p w:rsidR="00497731" w:rsidDel="00847D20" w:rsidRDefault="00847D20">
      <w:pPr>
        <w:pStyle w:val="ad"/>
        <w:numPr>
          <w:ilvl w:val="0"/>
          <w:numId w:val="71"/>
        </w:numPr>
        <w:spacing w:line="360" w:lineRule="auto"/>
        <w:ind w:firstLineChars="0"/>
        <w:rPr>
          <w:del w:id="1149" w:author="hp" w:date="2023-06-14T10:24:00Z"/>
        </w:rPr>
      </w:pPr>
      <w:del w:id="1150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51" w:author="hp" w:date="2023-06-14T10:24:00Z"/>
        </w:rPr>
      </w:pPr>
      <w:del w:id="1152" w:author="hp" w:date="2023-06-14T10:24:00Z">
        <w:r w:rsidDel="00847D20">
          <w:rPr>
            <w:rFonts w:hint="eastAsia"/>
          </w:rPr>
          <w:delText>类的继承是指在一个现有类的基础上构建一个新的类，构建出来的新类被称作子类，现有类被称作父类，子类会自动拥有父类的属性和方法。</w:delText>
        </w:r>
      </w:del>
    </w:p>
    <w:p w:rsidR="00497731" w:rsidDel="00847D20" w:rsidRDefault="00847D20">
      <w:pPr>
        <w:pStyle w:val="ad"/>
        <w:numPr>
          <w:ilvl w:val="0"/>
          <w:numId w:val="71"/>
        </w:numPr>
        <w:spacing w:line="360" w:lineRule="auto"/>
        <w:ind w:firstLineChars="0"/>
        <w:rPr>
          <w:del w:id="1153" w:author="hp" w:date="2023-06-14T10:24:00Z"/>
        </w:rPr>
      </w:pPr>
      <w:del w:id="1154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55" w:author="hp" w:date="2023-06-14T10:24:00Z"/>
        </w:rPr>
      </w:pPr>
      <w:del w:id="1156" w:author="hp" w:date="2023-06-14T10:24:00Z">
        <w:r w:rsidDel="00847D20">
          <w:rPr>
            <w:rFonts w:hint="eastAsia"/>
          </w:rPr>
          <w:delText>当在一个类的内部定义了私有方法或者私有属性的时候，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在运行的过程中，把属性或者方法的名字进行了修改，即在属性或者方法名称的前面加上“</w:delText>
        </w:r>
        <w:r w:rsidDel="00847D20">
          <w:rPr>
            <w:rFonts w:hint="eastAsia"/>
          </w:rPr>
          <w:delText>_</w:delText>
        </w:r>
        <w:r w:rsidDel="00847D20">
          <w:rPr>
            <w:rFonts w:hint="eastAsia"/>
          </w:rPr>
          <w:delText>类名”，导致原有的方法无法访问到。</w:delText>
        </w:r>
      </w:del>
    </w:p>
    <w:p w:rsidR="00497731" w:rsidDel="00847D20" w:rsidRDefault="00847D20">
      <w:pPr>
        <w:pStyle w:val="ad"/>
        <w:numPr>
          <w:ilvl w:val="0"/>
          <w:numId w:val="71"/>
        </w:numPr>
        <w:spacing w:line="360" w:lineRule="auto"/>
        <w:ind w:firstLineChars="0"/>
        <w:rPr>
          <w:del w:id="1157" w:author="hp" w:date="2023-06-14T10:24:00Z"/>
        </w:rPr>
      </w:pPr>
      <w:del w:id="1158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59" w:author="hp" w:date="2023-06-14T10:24:00Z"/>
        </w:rPr>
      </w:pPr>
      <w:del w:id="1160" w:author="hp" w:date="2023-06-14T10:24:00Z">
        <w:r w:rsidDel="00847D20">
          <w:rPr>
            <w:rFonts w:hint="eastAsia"/>
          </w:rPr>
          <w:delText>在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中，多态是指在不考虑对象类型的情况下使用对象。</w:delText>
        </w:r>
      </w:del>
    </w:p>
    <w:p w:rsidR="00497731" w:rsidDel="00847D20" w:rsidRDefault="00847D20">
      <w:pPr>
        <w:pStyle w:val="ad"/>
        <w:numPr>
          <w:ilvl w:val="0"/>
          <w:numId w:val="71"/>
        </w:numPr>
        <w:spacing w:line="360" w:lineRule="auto"/>
        <w:ind w:firstLineChars="0"/>
        <w:rPr>
          <w:del w:id="1161" w:author="hp" w:date="2023-06-14T10:24:00Z"/>
        </w:rPr>
      </w:pPr>
      <w:del w:id="1162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63" w:author="hp" w:date="2023-06-14T10:24:00Z"/>
        </w:rPr>
      </w:pPr>
      <w:del w:id="1164" w:author="hp" w:date="2023-06-14T10:24:00Z">
        <w:r w:rsidDel="00847D20">
          <w:rPr>
            <w:rFonts w:hint="eastAsia"/>
          </w:rPr>
          <w:delText>类方法需要使用</w:delText>
        </w:r>
        <w:r w:rsidDel="00847D20">
          <w:rPr>
            <w:rFonts w:hint="eastAsia"/>
          </w:rPr>
          <w:delText>@classmethod</w:delText>
        </w:r>
        <w:r w:rsidDel="00847D20">
          <w:rPr>
            <w:rFonts w:hint="eastAsia"/>
          </w:rPr>
          <w:delText>进行标识，该方法可以访问类属性，无法访问实例属性，可以通过类实例和类进行调用。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65" w:author="hp" w:date="2023-06-14T10:24:00Z"/>
        </w:rPr>
      </w:pPr>
      <w:del w:id="1166" w:author="hp" w:date="2023-06-14T10:24:00Z">
        <w:r w:rsidDel="00847D20">
          <w:rPr>
            <w:rFonts w:hint="eastAsia"/>
          </w:rPr>
          <w:delText>静态方法使用</w:delText>
        </w:r>
        <w:r w:rsidDel="00847D20">
          <w:rPr>
            <w:rFonts w:hint="eastAsia"/>
          </w:rPr>
          <w:delText>@staticmethod</w:delText>
        </w:r>
        <w:r w:rsidDel="00847D20">
          <w:rPr>
            <w:rFonts w:hint="eastAsia"/>
          </w:rPr>
          <w:delText>进行标识，该方法无法访问实例属性和类属性，起到类似于函数的作用，使用类或者类实例进行调用。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67" w:author="hp" w:date="2023-06-14T10:24:00Z"/>
        </w:rPr>
      </w:pPr>
      <w:del w:id="1168" w:author="hp" w:date="2023-06-14T10:24:00Z">
        <w:r w:rsidDel="00847D20">
          <w:rPr>
            <w:rFonts w:hint="eastAsia"/>
          </w:rPr>
          <w:delText>实例方</w:delText>
        </w:r>
        <w:r w:rsidDel="00847D20">
          <w:rPr>
            <w:rFonts w:hint="eastAsia"/>
          </w:rPr>
          <w:delText>法直接在类中使用</w:delText>
        </w:r>
        <w:r w:rsidDel="00847D20">
          <w:rPr>
            <w:rFonts w:hint="eastAsia"/>
          </w:rPr>
          <w:delText>def</w:delText>
        </w:r>
        <w:r w:rsidDel="00847D20">
          <w:rPr>
            <w:rFonts w:hint="eastAsia"/>
          </w:rPr>
          <w:delText>进行定义，可以访问其实例属性和类属性，使用类实例进行调用。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69" w:author="hp" w:date="2023-06-14T10:24:00Z"/>
        </w:rPr>
      </w:pPr>
      <w:del w:id="1170" w:author="hp" w:date="2023-06-14T10:24:00Z">
        <w:r w:rsidDel="00847D20">
          <w:rPr>
            <w:rFonts w:hint="eastAsia"/>
          </w:rPr>
          <w:delText>如果要修改实例属性的值，就直接使用实例方法；如果要修改类属性的值，就直接使用类方法；如果是辅助功能，比如打印菜单，这时可以考虑使用静态方法，可以在不创建对象的前提下使用。</w:delText>
        </w:r>
      </w:del>
    </w:p>
    <w:p w:rsidR="00497731" w:rsidDel="00847D20" w:rsidRDefault="00847D20">
      <w:pPr>
        <w:pStyle w:val="ad"/>
        <w:numPr>
          <w:ilvl w:val="0"/>
          <w:numId w:val="71"/>
        </w:numPr>
        <w:spacing w:line="360" w:lineRule="auto"/>
        <w:ind w:firstLineChars="0"/>
        <w:rPr>
          <w:del w:id="1171" w:author="hp" w:date="2023-06-14T10:24:00Z"/>
        </w:rPr>
      </w:pPr>
      <w:del w:id="1172" w:author="hp" w:date="2023-06-14T10:24:00Z">
        <w:r w:rsidDel="00847D20">
          <w:rPr>
            <w:rFonts w:hint="eastAsia"/>
          </w:rPr>
          <w:delText>答案：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73" w:author="hp" w:date="2023-06-14T10:24:00Z"/>
        </w:rPr>
      </w:pPr>
      <w:del w:id="1174" w:author="hp" w:date="2023-06-14T10:24:00Z">
        <w:r w:rsidDel="00847D20">
          <w:rPr>
            <w:rFonts w:hint="eastAsia"/>
          </w:rPr>
          <w:delText>在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中，以下划线开头的变量名有着特殊的含义，尤其是在类的定义中。用下划线作为变量前缀和后缀来表示类的特殊成员：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75" w:author="hp" w:date="2023-06-14T10:24:00Z"/>
        </w:rPr>
      </w:pPr>
      <w:del w:id="1176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1</w:delText>
        </w:r>
        <w:r w:rsidDel="00847D20">
          <w:rPr>
            <w:rFonts w:hint="eastAsia"/>
          </w:rPr>
          <w:delText>）</w:delText>
        </w:r>
        <w:r w:rsidDel="00847D20">
          <w:rPr>
            <w:rFonts w:hint="eastAsia"/>
          </w:rPr>
          <w:delText>_xx</w:delText>
        </w:r>
        <w:r w:rsidDel="00847D20">
          <w:rPr>
            <w:rFonts w:hint="eastAsia"/>
          </w:rPr>
          <w:delText>：这样的对象叫做保护变量，不能用</w:delText>
        </w:r>
        <w:r w:rsidDel="00847D20">
          <w:rPr>
            <w:rFonts w:hint="eastAsia"/>
          </w:rPr>
          <w:delText>from module import *</w:delText>
        </w:r>
        <w:r w:rsidDel="00847D20">
          <w:rPr>
            <w:rFonts w:hint="eastAsia"/>
          </w:rPr>
          <w:delText>导入，只有类对象和子类对象能够访问这些变量。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77" w:author="hp" w:date="2023-06-14T10:24:00Z"/>
        </w:rPr>
      </w:pPr>
      <w:del w:id="1178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2</w:delText>
        </w:r>
        <w:r w:rsidDel="00847D20">
          <w:rPr>
            <w:rFonts w:hint="eastAsia"/>
          </w:rPr>
          <w:delText>）</w:delText>
        </w:r>
        <w:r w:rsidDel="00847D20">
          <w:rPr>
            <w:rFonts w:hint="eastAsia"/>
          </w:rPr>
          <w:delText>__xx__</w:delText>
        </w:r>
        <w:r w:rsidDel="00847D20">
          <w:rPr>
            <w:rFonts w:hint="eastAsia"/>
          </w:rPr>
          <w:delText>：系统定义的特殊成员名字。</w:delText>
        </w:r>
      </w:del>
    </w:p>
    <w:p w:rsidR="00497731" w:rsidDel="00847D20" w:rsidRDefault="00847D20">
      <w:pPr>
        <w:spacing w:line="360" w:lineRule="auto"/>
        <w:ind w:firstLineChars="200" w:firstLine="480"/>
        <w:rPr>
          <w:del w:id="1179" w:author="hp" w:date="2023-06-14T10:24:00Z"/>
        </w:rPr>
      </w:pPr>
      <w:del w:id="1180" w:author="hp" w:date="2023-06-14T10:24:00Z">
        <w:r w:rsidDel="00847D20">
          <w:rPr>
            <w:rFonts w:hint="eastAsia"/>
          </w:rPr>
          <w:delText>（</w:delText>
        </w:r>
        <w:r w:rsidDel="00847D20">
          <w:rPr>
            <w:rFonts w:hint="eastAsia"/>
          </w:rPr>
          <w:delText>3</w:delText>
        </w:r>
        <w:r w:rsidDel="00847D20">
          <w:rPr>
            <w:rFonts w:hint="eastAsia"/>
          </w:rPr>
          <w:delText>）</w:delText>
        </w:r>
        <w:r w:rsidDel="00847D20">
          <w:rPr>
            <w:rFonts w:hint="eastAsia"/>
          </w:rPr>
          <w:delText>__xx</w:delText>
        </w:r>
        <w:r w:rsidDel="00847D20">
          <w:rPr>
            <w:rFonts w:hint="eastAsia"/>
          </w:rPr>
          <w:delText>：类中的私有成员，只有类对象自己能访问，子类对象也不能访问到这个成员，但在对象外部可以通过“对象名</w:delText>
        </w:r>
        <w:r w:rsidDel="00847D20">
          <w:rPr>
            <w:rFonts w:hint="eastAsia"/>
          </w:rPr>
          <w:delText>._</w:delText>
        </w:r>
        <w:r w:rsidDel="00847D20">
          <w:rPr>
            <w:rFonts w:hint="eastAsia"/>
          </w:rPr>
          <w:delText>类名</w:delText>
        </w:r>
        <w:r w:rsidDel="00847D20">
          <w:rPr>
            <w:rFonts w:hint="eastAsia"/>
          </w:rPr>
          <w:delText>__ xx</w:delText>
        </w:r>
        <w:r w:rsidDel="00847D20">
          <w:rPr>
            <w:rFonts w:hint="eastAsia"/>
          </w:rPr>
          <w:delText>”这样特殊的方式来访问。</w:delText>
        </w:r>
        <w:r w:rsidDel="00847D20">
          <w:rPr>
            <w:rFonts w:hint="eastAsia"/>
          </w:rPr>
          <w:delText>Python</w:delText>
        </w:r>
        <w:r w:rsidDel="00847D20">
          <w:rPr>
            <w:rFonts w:hint="eastAsia"/>
          </w:rPr>
          <w:delText>中没有纯粹的</w:delText>
        </w:r>
        <w:r w:rsidDel="00847D20">
          <w:rPr>
            <w:rFonts w:hint="eastAsia"/>
          </w:rPr>
          <w:delText>C++</w:delText>
        </w:r>
        <w:r w:rsidDel="00847D20">
          <w:rPr>
            <w:rFonts w:hint="eastAsia"/>
          </w:rPr>
          <w:delText>意义上的私有成员。</w:delText>
        </w:r>
      </w:del>
    </w:p>
    <w:p w:rsidR="00497731" w:rsidRDefault="00847D20">
      <w:pPr>
        <w:pStyle w:val="4"/>
        <w:numPr>
          <w:ilvl w:val="0"/>
          <w:numId w:val="67"/>
        </w:numPr>
      </w:pPr>
      <w:r>
        <w:rPr>
          <w:rFonts w:hint="eastAsia"/>
        </w:rPr>
        <w:t>编程题</w:t>
      </w:r>
    </w:p>
    <w:p w:rsidR="00497731" w:rsidRDefault="00847D20">
      <w:pPr>
        <w:pStyle w:val="ad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1"/>
        <w:ind w:firstLine="360"/>
      </w:pPr>
      <w:r>
        <w:t>class Student(object):</w:t>
      </w:r>
    </w:p>
    <w:p w:rsidR="00497731" w:rsidRDefault="00847D20">
      <w:pPr>
        <w:pStyle w:val="1"/>
        <w:ind w:firstLine="360"/>
      </w:pPr>
      <w:r>
        <w:t xml:space="preserve">    # </w:t>
      </w:r>
      <w:r>
        <w:t>构造方法</w:t>
      </w:r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scores):</w:t>
      </w:r>
    </w:p>
    <w:p w:rsidR="00497731" w:rsidRDefault="00847D20">
      <w:pPr>
        <w:pStyle w:val="1"/>
        <w:ind w:firstLine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     # </w:t>
      </w:r>
      <w:r>
        <w:t>姓名</w:t>
      </w:r>
    </w:p>
    <w:p w:rsidR="00497731" w:rsidRDefault="00847D20">
      <w:pPr>
        <w:pStyle w:val="1"/>
        <w:ind w:firstLine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 xml:space="preserve"> = age       # </w:t>
      </w:r>
      <w:r>
        <w:t>年龄</w:t>
      </w:r>
    </w:p>
    <w:p w:rsidR="00497731" w:rsidRDefault="00847D20">
      <w:pPr>
        <w:pStyle w:val="1"/>
        <w:ind w:firstLine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_scores</w:t>
      </w:r>
      <w:proofErr w:type="spellEnd"/>
      <w:r>
        <w:t xml:space="preserve"> = scores # </w:t>
      </w:r>
      <w:r>
        <w:t>分数</w:t>
      </w:r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497731" w:rsidRDefault="00847D20">
      <w:pPr>
        <w:pStyle w:val="1"/>
        <w:ind w:firstLine="36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get_age</w:t>
      </w:r>
      <w:proofErr w:type="spellEnd"/>
      <w:r>
        <w:t>(self):</w:t>
      </w:r>
    </w:p>
    <w:p w:rsidR="00497731" w:rsidRDefault="00847D20">
      <w:pPr>
        <w:pStyle w:val="1"/>
        <w:ind w:firstLine="36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_age</w:t>
      </w:r>
      <w:proofErr w:type="spellEnd"/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get_course</w:t>
      </w:r>
      <w:proofErr w:type="spellEnd"/>
      <w:r>
        <w:t>(self):</w:t>
      </w:r>
    </w:p>
    <w:p w:rsidR="00497731" w:rsidRDefault="00847D20">
      <w:pPr>
        <w:pStyle w:val="1"/>
        <w:ind w:firstLine="360"/>
      </w:pPr>
      <w:r>
        <w:t xml:space="preserve">        return max(</w:t>
      </w:r>
      <w:proofErr w:type="spellStart"/>
      <w:proofErr w:type="gramStart"/>
      <w:r>
        <w:t>self._</w:t>
      </w:r>
      <w:proofErr w:type="gramEnd"/>
      <w:r>
        <w:t>_scores</w:t>
      </w:r>
      <w:proofErr w:type="spellEnd"/>
      <w:r>
        <w:t>)</w:t>
      </w:r>
    </w:p>
    <w:p w:rsidR="00497731" w:rsidRDefault="00847D20">
      <w:pPr>
        <w:pStyle w:val="1"/>
        <w:ind w:firstLine="360"/>
      </w:pPr>
      <w:proofErr w:type="spellStart"/>
      <w:r>
        <w:t>stu</w:t>
      </w:r>
      <w:proofErr w:type="spellEnd"/>
      <w:r>
        <w:t xml:space="preserve"> = Student('</w:t>
      </w:r>
      <w:r>
        <w:t>小丸子</w:t>
      </w:r>
      <w:r>
        <w:t>', 18,</w:t>
      </w:r>
      <w:r>
        <w:t xml:space="preserve"> [89, 90, 91])</w:t>
      </w:r>
    </w:p>
    <w:p w:rsidR="00497731" w:rsidRDefault="00847D20">
      <w:pPr>
        <w:pStyle w:val="1"/>
        <w:ind w:firstLine="360"/>
      </w:pPr>
      <w:r>
        <w:t>print("</w:t>
      </w:r>
      <w:r>
        <w:t>姓名：</w:t>
      </w:r>
      <w:r>
        <w:t>%s"%(</w:t>
      </w:r>
      <w:proofErr w:type="spellStart"/>
      <w:r>
        <w:t>stu.get_name</w:t>
      </w:r>
      <w:proofErr w:type="spellEnd"/>
      <w:r>
        <w:t>()))</w:t>
      </w:r>
    </w:p>
    <w:p w:rsidR="00497731" w:rsidRDefault="00847D20">
      <w:pPr>
        <w:pStyle w:val="1"/>
        <w:ind w:firstLine="360"/>
      </w:pPr>
      <w:r>
        <w:t>print("</w:t>
      </w:r>
      <w:r>
        <w:t>年龄：</w:t>
      </w:r>
      <w:r>
        <w:t>%s"%(</w:t>
      </w:r>
      <w:proofErr w:type="spellStart"/>
      <w:r>
        <w:t>stu.get_age</w:t>
      </w:r>
      <w:proofErr w:type="spellEnd"/>
      <w:r>
        <w:t>()))</w:t>
      </w:r>
    </w:p>
    <w:p w:rsidR="00497731" w:rsidRDefault="00847D20">
      <w:pPr>
        <w:pStyle w:val="1"/>
        <w:ind w:firstLine="360"/>
      </w:pPr>
      <w:r>
        <w:t>print("</w:t>
      </w:r>
      <w:r>
        <w:t>最高分：</w:t>
      </w:r>
      <w:r>
        <w:t>%s"%(</w:t>
      </w:r>
      <w:proofErr w:type="spellStart"/>
      <w:r>
        <w:t>stu.get_course</w:t>
      </w:r>
      <w:proofErr w:type="spellEnd"/>
      <w:r>
        <w:t>()))</w:t>
      </w:r>
    </w:p>
    <w:p w:rsidR="00497731" w:rsidRDefault="00847D20">
      <w:pPr>
        <w:pStyle w:val="ad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答案：</w:t>
      </w:r>
    </w:p>
    <w:p w:rsidR="00497731" w:rsidRDefault="00847D20">
      <w:pPr>
        <w:pStyle w:val="1"/>
        <w:ind w:firstLine="360"/>
      </w:pPr>
      <w:r>
        <w:lastRenderedPageBreak/>
        <w:t>class Animal(object):</w:t>
      </w:r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color):</w:t>
      </w:r>
    </w:p>
    <w:p w:rsidR="00497731" w:rsidRDefault="00847D20">
      <w:pPr>
        <w:pStyle w:val="1"/>
        <w:ind w:firstLine="360"/>
      </w:pPr>
      <w:r>
        <w:t xml:space="preserve">        </w:t>
      </w:r>
      <w:proofErr w:type="spellStart"/>
      <w:r>
        <w:t>self.color</w:t>
      </w:r>
      <w:proofErr w:type="spellEnd"/>
      <w:r>
        <w:t xml:space="preserve"> = color #</w:t>
      </w:r>
      <w:r>
        <w:t>颜色</w:t>
      </w:r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call(self):</w:t>
      </w:r>
    </w:p>
    <w:p w:rsidR="00497731" w:rsidRDefault="00847D20">
      <w:pPr>
        <w:pStyle w:val="1"/>
        <w:ind w:firstLine="360"/>
      </w:pPr>
      <w:r>
        <w:t xml:space="preserve">        print("</w:t>
      </w:r>
      <w:r>
        <w:t>动物叫</w:t>
      </w:r>
      <w:r>
        <w:t>")</w:t>
      </w:r>
    </w:p>
    <w:p w:rsidR="00497731" w:rsidRDefault="00847D20">
      <w:pPr>
        <w:pStyle w:val="1"/>
        <w:ind w:firstLine="360"/>
      </w:pPr>
      <w:r>
        <w:t>class Fish(Ani</w:t>
      </w:r>
      <w:r>
        <w:t>mal):</w:t>
      </w:r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color):</w:t>
      </w:r>
    </w:p>
    <w:p w:rsidR="00497731" w:rsidRDefault="00847D20">
      <w:pPr>
        <w:pStyle w:val="1"/>
        <w:ind w:firstLine="36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__(color)</w:t>
      </w:r>
    </w:p>
    <w:p w:rsidR="00497731" w:rsidRDefault="00847D20">
      <w:pPr>
        <w:pStyle w:val="1"/>
        <w:ind w:firstLine="360"/>
      </w:pPr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True</w:t>
      </w:r>
    </w:p>
    <w:p w:rsidR="00497731" w:rsidRDefault="00847D20">
      <w:pPr>
        <w:pStyle w:val="1"/>
        <w:ind w:firstLine="360"/>
      </w:pPr>
      <w:r>
        <w:t xml:space="preserve">    </w:t>
      </w:r>
      <w:proofErr w:type="spellStart"/>
      <w:r>
        <w:t>def</w:t>
      </w:r>
      <w:proofErr w:type="spellEnd"/>
      <w:r>
        <w:t xml:space="preserve"> call(self):</w:t>
      </w:r>
    </w:p>
    <w:p w:rsidR="00497731" w:rsidRDefault="00847D20">
      <w:pPr>
        <w:pStyle w:val="1"/>
        <w:ind w:firstLine="360"/>
      </w:pPr>
      <w:r>
        <w:t xml:space="preserve">        print("-%s</w:t>
      </w:r>
      <w:r>
        <w:t>的鱼在吐泡泡</w:t>
      </w:r>
      <w:r>
        <w:t>-"%</w:t>
      </w:r>
      <w:proofErr w:type="spellStart"/>
      <w:r>
        <w:t>self.color</w:t>
      </w:r>
      <w:proofErr w:type="spellEnd"/>
      <w:r>
        <w:t>)</w:t>
      </w:r>
    </w:p>
    <w:p w:rsidR="00497731" w:rsidRDefault="00847D20">
      <w:pPr>
        <w:pStyle w:val="1"/>
        <w:ind w:firstLine="360"/>
      </w:pPr>
      <w:r>
        <w:t>fish = Fish("</w:t>
      </w:r>
      <w:r>
        <w:t>蓝色</w:t>
      </w:r>
      <w:r>
        <w:t>")</w:t>
      </w:r>
    </w:p>
    <w:p w:rsidR="00497731" w:rsidRDefault="00847D20">
      <w:pPr>
        <w:pStyle w:val="1"/>
        <w:ind w:firstLine="360"/>
      </w:pPr>
      <w:proofErr w:type="spellStart"/>
      <w:proofErr w:type="gramStart"/>
      <w:r>
        <w:t>fish.call</w:t>
      </w:r>
      <w:proofErr w:type="spellEnd"/>
      <w:proofErr w:type="gramEnd"/>
      <w:r>
        <w:t>()</w:t>
      </w:r>
    </w:p>
    <w:p w:rsidR="00497731" w:rsidRDefault="00497731">
      <w:pPr>
        <w:spacing w:line="360" w:lineRule="auto"/>
      </w:pPr>
    </w:p>
    <w:p w:rsidR="00497731" w:rsidRDefault="00497731">
      <w:pPr>
        <w:spacing w:line="360" w:lineRule="auto"/>
      </w:pPr>
    </w:p>
    <w:sectPr w:rsidR="004977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B3F"/>
    <w:multiLevelType w:val="multilevel"/>
    <w:tmpl w:val="00684B3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D09EF"/>
    <w:multiLevelType w:val="multilevel"/>
    <w:tmpl w:val="014D09E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F8148F"/>
    <w:multiLevelType w:val="multilevel"/>
    <w:tmpl w:val="02F8148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FB66F6"/>
    <w:multiLevelType w:val="multilevel"/>
    <w:tmpl w:val="03FB66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C2799A"/>
    <w:multiLevelType w:val="multilevel"/>
    <w:tmpl w:val="06C279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D51190"/>
    <w:multiLevelType w:val="multilevel"/>
    <w:tmpl w:val="08D5119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6D5898"/>
    <w:multiLevelType w:val="multilevel"/>
    <w:tmpl w:val="096D589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1A49F4"/>
    <w:multiLevelType w:val="multilevel"/>
    <w:tmpl w:val="0A1A49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755730"/>
    <w:multiLevelType w:val="multilevel"/>
    <w:tmpl w:val="0A75573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CB34F4"/>
    <w:multiLevelType w:val="multilevel"/>
    <w:tmpl w:val="0ACB34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346AF4"/>
    <w:multiLevelType w:val="multilevel"/>
    <w:tmpl w:val="0C346AF4"/>
    <w:lvl w:ilvl="0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C65434F"/>
    <w:multiLevelType w:val="multilevel"/>
    <w:tmpl w:val="0C65434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F7957CD"/>
    <w:multiLevelType w:val="multilevel"/>
    <w:tmpl w:val="0F7957C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FF860AD"/>
    <w:multiLevelType w:val="multilevel"/>
    <w:tmpl w:val="0FF860A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0D60EEA"/>
    <w:multiLevelType w:val="multilevel"/>
    <w:tmpl w:val="10D60E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1E23FCA"/>
    <w:multiLevelType w:val="multilevel"/>
    <w:tmpl w:val="11E23FC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34B464D"/>
    <w:multiLevelType w:val="multilevel"/>
    <w:tmpl w:val="134B464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8ED79C8"/>
    <w:multiLevelType w:val="multilevel"/>
    <w:tmpl w:val="18ED79C8"/>
    <w:lvl w:ilvl="0">
      <w:start w:val="1"/>
      <w:numFmt w:val="decimal"/>
      <w:pStyle w:val="2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8" w15:restartNumberingAfterBreak="0">
    <w:nsid w:val="19254DA5"/>
    <w:multiLevelType w:val="multilevel"/>
    <w:tmpl w:val="19254DA5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307858"/>
    <w:multiLevelType w:val="multilevel"/>
    <w:tmpl w:val="193078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A20005B"/>
    <w:multiLevelType w:val="multilevel"/>
    <w:tmpl w:val="1A20005B"/>
    <w:lvl w:ilvl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ADA51C4"/>
    <w:multiLevelType w:val="multilevel"/>
    <w:tmpl w:val="1ADA51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D8C2F65"/>
    <w:multiLevelType w:val="multilevel"/>
    <w:tmpl w:val="1D8C2F6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1E945832"/>
    <w:multiLevelType w:val="multilevel"/>
    <w:tmpl w:val="1E9458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041547"/>
    <w:multiLevelType w:val="multilevel"/>
    <w:tmpl w:val="1F041547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0FF0146"/>
    <w:multiLevelType w:val="multilevel"/>
    <w:tmpl w:val="20FF01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5900E7"/>
    <w:multiLevelType w:val="multilevel"/>
    <w:tmpl w:val="215900E7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169635B"/>
    <w:multiLevelType w:val="multilevel"/>
    <w:tmpl w:val="2169635B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4C71989"/>
    <w:multiLevelType w:val="multilevel"/>
    <w:tmpl w:val="24C7198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55324E7"/>
    <w:multiLevelType w:val="multilevel"/>
    <w:tmpl w:val="255324E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F215F1"/>
    <w:multiLevelType w:val="multilevel"/>
    <w:tmpl w:val="28F215F1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CEF0A72"/>
    <w:multiLevelType w:val="multilevel"/>
    <w:tmpl w:val="2CEF0A72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D7D4DC1"/>
    <w:multiLevelType w:val="multilevel"/>
    <w:tmpl w:val="2D7D4DC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F284270"/>
    <w:multiLevelType w:val="multilevel"/>
    <w:tmpl w:val="2F284270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F8B1D7A"/>
    <w:multiLevelType w:val="multilevel"/>
    <w:tmpl w:val="2F8B1D7A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321812F0"/>
    <w:multiLevelType w:val="multilevel"/>
    <w:tmpl w:val="321812F0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B446683"/>
    <w:multiLevelType w:val="multilevel"/>
    <w:tmpl w:val="3B44668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03452CF"/>
    <w:multiLevelType w:val="multilevel"/>
    <w:tmpl w:val="403452C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17B4D03"/>
    <w:multiLevelType w:val="multilevel"/>
    <w:tmpl w:val="417B4D0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17D1DF3"/>
    <w:multiLevelType w:val="multilevel"/>
    <w:tmpl w:val="417D1DF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1D84D3F"/>
    <w:multiLevelType w:val="multilevel"/>
    <w:tmpl w:val="41D84D3F"/>
    <w:lvl w:ilvl="0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1" w15:restartNumberingAfterBreak="0">
    <w:nsid w:val="43E03ABE"/>
    <w:multiLevelType w:val="multilevel"/>
    <w:tmpl w:val="43E03A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7F26243"/>
    <w:multiLevelType w:val="multilevel"/>
    <w:tmpl w:val="47F2624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B134AE0"/>
    <w:multiLevelType w:val="multilevel"/>
    <w:tmpl w:val="4B134AE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4C341B5F"/>
    <w:multiLevelType w:val="multilevel"/>
    <w:tmpl w:val="4C341B5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CEE0B37"/>
    <w:multiLevelType w:val="multilevel"/>
    <w:tmpl w:val="4CEE0B3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0A1704B"/>
    <w:multiLevelType w:val="multilevel"/>
    <w:tmpl w:val="50A1704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54214445"/>
    <w:multiLevelType w:val="multilevel"/>
    <w:tmpl w:val="5421444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581F70CA"/>
    <w:multiLevelType w:val="multilevel"/>
    <w:tmpl w:val="581F70C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A1055B0"/>
    <w:multiLevelType w:val="multilevel"/>
    <w:tmpl w:val="5A1055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5C520437"/>
    <w:multiLevelType w:val="multilevel"/>
    <w:tmpl w:val="5C52043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5D457388"/>
    <w:multiLevelType w:val="multilevel"/>
    <w:tmpl w:val="5D457388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0100348"/>
    <w:multiLevelType w:val="multilevel"/>
    <w:tmpl w:val="6010034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0D753AC"/>
    <w:multiLevelType w:val="multilevel"/>
    <w:tmpl w:val="60D753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646D6FF6"/>
    <w:multiLevelType w:val="multilevel"/>
    <w:tmpl w:val="646D6F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64FC7269"/>
    <w:multiLevelType w:val="multilevel"/>
    <w:tmpl w:val="64FC726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6513676A"/>
    <w:multiLevelType w:val="multilevel"/>
    <w:tmpl w:val="651367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657E71D9"/>
    <w:multiLevelType w:val="multilevel"/>
    <w:tmpl w:val="657E71D9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66CC6C6C"/>
    <w:multiLevelType w:val="multilevel"/>
    <w:tmpl w:val="66CC6C6C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6828139F"/>
    <w:multiLevelType w:val="multilevel"/>
    <w:tmpl w:val="6828139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68D336E1"/>
    <w:multiLevelType w:val="multilevel"/>
    <w:tmpl w:val="68D336E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6BD76F59"/>
    <w:multiLevelType w:val="multilevel"/>
    <w:tmpl w:val="6BD76F5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6BF7302B"/>
    <w:multiLevelType w:val="multilevel"/>
    <w:tmpl w:val="6BF7302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DAF24A2"/>
    <w:multiLevelType w:val="multilevel"/>
    <w:tmpl w:val="6DAF24A2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6F350905"/>
    <w:multiLevelType w:val="multilevel"/>
    <w:tmpl w:val="6F35090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0693BD5"/>
    <w:multiLevelType w:val="multilevel"/>
    <w:tmpl w:val="70693BD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2D47B99"/>
    <w:multiLevelType w:val="multilevel"/>
    <w:tmpl w:val="72D47B99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73FB2A24"/>
    <w:multiLevelType w:val="multilevel"/>
    <w:tmpl w:val="73FB2A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74E70797"/>
    <w:multiLevelType w:val="multilevel"/>
    <w:tmpl w:val="74E7079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755A4963"/>
    <w:multiLevelType w:val="multilevel"/>
    <w:tmpl w:val="755A4963"/>
    <w:lvl w:ilvl="0">
      <w:start w:val="1"/>
      <w:numFmt w:val="decimal"/>
      <w:pStyle w:val="a"/>
      <w:lvlText w:val="第%1章"/>
      <w:lvlJc w:val="left"/>
      <w:pPr>
        <w:ind w:left="1400" w:hanging="14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78A10057"/>
    <w:multiLevelType w:val="multilevel"/>
    <w:tmpl w:val="78A1005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7E36260B"/>
    <w:multiLevelType w:val="multilevel"/>
    <w:tmpl w:val="7E36260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69"/>
  </w:num>
  <w:num w:numId="3">
    <w:abstractNumId w:val="57"/>
  </w:num>
  <w:num w:numId="4">
    <w:abstractNumId w:val="56"/>
  </w:num>
  <w:num w:numId="5">
    <w:abstractNumId w:val="32"/>
  </w:num>
  <w:num w:numId="6">
    <w:abstractNumId w:val="41"/>
  </w:num>
  <w:num w:numId="7">
    <w:abstractNumId w:val="15"/>
  </w:num>
  <w:num w:numId="8">
    <w:abstractNumId w:val="10"/>
  </w:num>
  <w:num w:numId="9">
    <w:abstractNumId w:val="40"/>
  </w:num>
  <w:num w:numId="10">
    <w:abstractNumId w:val="31"/>
  </w:num>
  <w:num w:numId="11">
    <w:abstractNumId w:val="46"/>
  </w:num>
  <w:num w:numId="12">
    <w:abstractNumId w:val="59"/>
  </w:num>
  <w:num w:numId="13">
    <w:abstractNumId w:val="11"/>
  </w:num>
  <w:num w:numId="14">
    <w:abstractNumId w:val="68"/>
  </w:num>
  <w:num w:numId="15">
    <w:abstractNumId w:val="58"/>
  </w:num>
  <w:num w:numId="16">
    <w:abstractNumId w:val="47"/>
  </w:num>
  <w:num w:numId="17">
    <w:abstractNumId w:val="45"/>
  </w:num>
  <w:num w:numId="18">
    <w:abstractNumId w:val="0"/>
  </w:num>
  <w:num w:numId="19">
    <w:abstractNumId w:val="28"/>
  </w:num>
  <w:num w:numId="20">
    <w:abstractNumId w:val="23"/>
  </w:num>
  <w:num w:numId="21">
    <w:abstractNumId w:val="18"/>
  </w:num>
  <w:num w:numId="22">
    <w:abstractNumId w:val="65"/>
  </w:num>
  <w:num w:numId="23">
    <w:abstractNumId w:val="37"/>
  </w:num>
  <w:num w:numId="24">
    <w:abstractNumId w:val="49"/>
  </w:num>
  <w:num w:numId="25">
    <w:abstractNumId w:val="4"/>
  </w:num>
  <w:num w:numId="26">
    <w:abstractNumId w:val="8"/>
  </w:num>
  <w:num w:numId="27">
    <w:abstractNumId w:val="30"/>
  </w:num>
  <w:num w:numId="28">
    <w:abstractNumId w:val="71"/>
  </w:num>
  <w:num w:numId="29">
    <w:abstractNumId w:val="48"/>
  </w:num>
  <w:num w:numId="30">
    <w:abstractNumId w:val="54"/>
  </w:num>
  <w:num w:numId="31">
    <w:abstractNumId w:val="20"/>
  </w:num>
  <w:num w:numId="32">
    <w:abstractNumId w:val="13"/>
  </w:num>
  <w:num w:numId="33">
    <w:abstractNumId w:val="34"/>
  </w:num>
  <w:num w:numId="34">
    <w:abstractNumId w:val="50"/>
  </w:num>
  <w:num w:numId="35">
    <w:abstractNumId w:val="7"/>
  </w:num>
  <w:num w:numId="36">
    <w:abstractNumId w:val="38"/>
  </w:num>
  <w:num w:numId="37">
    <w:abstractNumId w:val="5"/>
  </w:num>
  <w:num w:numId="38">
    <w:abstractNumId w:val="52"/>
  </w:num>
  <w:num w:numId="39">
    <w:abstractNumId w:val="27"/>
  </w:num>
  <w:num w:numId="40">
    <w:abstractNumId w:val="60"/>
  </w:num>
  <w:num w:numId="41">
    <w:abstractNumId w:val="36"/>
  </w:num>
  <w:num w:numId="42">
    <w:abstractNumId w:val="1"/>
  </w:num>
  <w:num w:numId="43">
    <w:abstractNumId w:val="43"/>
  </w:num>
  <w:num w:numId="44">
    <w:abstractNumId w:val="63"/>
  </w:num>
  <w:num w:numId="45">
    <w:abstractNumId w:val="42"/>
  </w:num>
  <w:num w:numId="46">
    <w:abstractNumId w:val="29"/>
  </w:num>
  <w:num w:numId="47">
    <w:abstractNumId w:val="2"/>
  </w:num>
  <w:num w:numId="48">
    <w:abstractNumId w:val="16"/>
  </w:num>
  <w:num w:numId="49">
    <w:abstractNumId w:val="26"/>
  </w:num>
  <w:num w:numId="50">
    <w:abstractNumId w:val="3"/>
  </w:num>
  <w:num w:numId="51">
    <w:abstractNumId w:val="66"/>
  </w:num>
  <w:num w:numId="52">
    <w:abstractNumId w:val="6"/>
  </w:num>
  <w:num w:numId="53">
    <w:abstractNumId w:val="67"/>
  </w:num>
  <w:num w:numId="54">
    <w:abstractNumId w:val="35"/>
  </w:num>
  <w:num w:numId="55">
    <w:abstractNumId w:val="61"/>
  </w:num>
  <w:num w:numId="56">
    <w:abstractNumId w:val="21"/>
  </w:num>
  <w:num w:numId="57">
    <w:abstractNumId w:val="39"/>
  </w:num>
  <w:num w:numId="58">
    <w:abstractNumId w:val="44"/>
  </w:num>
  <w:num w:numId="59">
    <w:abstractNumId w:val="51"/>
  </w:num>
  <w:num w:numId="60">
    <w:abstractNumId w:val="24"/>
  </w:num>
  <w:num w:numId="61">
    <w:abstractNumId w:val="22"/>
  </w:num>
  <w:num w:numId="62">
    <w:abstractNumId w:val="62"/>
  </w:num>
  <w:num w:numId="63">
    <w:abstractNumId w:val="55"/>
  </w:num>
  <w:num w:numId="64">
    <w:abstractNumId w:val="9"/>
  </w:num>
  <w:num w:numId="65">
    <w:abstractNumId w:val="53"/>
  </w:num>
  <w:num w:numId="66">
    <w:abstractNumId w:val="25"/>
  </w:num>
  <w:num w:numId="67">
    <w:abstractNumId w:val="33"/>
  </w:num>
  <w:num w:numId="68">
    <w:abstractNumId w:val="70"/>
  </w:num>
  <w:num w:numId="69">
    <w:abstractNumId w:val="19"/>
  </w:num>
  <w:num w:numId="70">
    <w:abstractNumId w:val="64"/>
  </w:num>
  <w:num w:numId="71">
    <w:abstractNumId w:val="12"/>
  </w:num>
  <w:num w:numId="72">
    <w:abstractNumId w:val="14"/>
  </w:num>
  <w:numIdMacAtCleanup w:val="7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5D"/>
    <w:rsid w:val="000015D2"/>
    <w:rsid w:val="00004F8C"/>
    <w:rsid w:val="00007FE0"/>
    <w:rsid w:val="00012754"/>
    <w:rsid w:val="00014C57"/>
    <w:rsid w:val="00021358"/>
    <w:rsid w:val="0002225D"/>
    <w:rsid w:val="000326CB"/>
    <w:rsid w:val="00036F0F"/>
    <w:rsid w:val="0004277E"/>
    <w:rsid w:val="00044F39"/>
    <w:rsid w:val="000462A7"/>
    <w:rsid w:val="00051A10"/>
    <w:rsid w:val="00061BA5"/>
    <w:rsid w:val="00065B5F"/>
    <w:rsid w:val="00072909"/>
    <w:rsid w:val="00072C58"/>
    <w:rsid w:val="00083297"/>
    <w:rsid w:val="0008340F"/>
    <w:rsid w:val="00094425"/>
    <w:rsid w:val="000B2E54"/>
    <w:rsid w:val="000C19B0"/>
    <w:rsid w:val="000C27CA"/>
    <w:rsid w:val="000C5D04"/>
    <w:rsid w:val="000D4F9C"/>
    <w:rsid w:val="000D5799"/>
    <w:rsid w:val="000D6520"/>
    <w:rsid w:val="000E2E73"/>
    <w:rsid w:val="000F76D8"/>
    <w:rsid w:val="00100731"/>
    <w:rsid w:val="001042F4"/>
    <w:rsid w:val="00107B32"/>
    <w:rsid w:val="00120026"/>
    <w:rsid w:val="00123240"/>
    <w:rsid w:val="001252DD"/>
    <w:rsid w:val="00135446"/>
    <w:rsid w:val="00153546"/>
    <w:rsid w:val="00164DAB"/>
    <w:rsid w:val="001651E2"/>
    <w:rsid w:val="0017068C"/>
    <w:rsid w:val="00171AD7"/>
    <w:rsid w:val="00193D21"/>
    <w:rsid w:val="0019481A"/>
    <w:rsid w:val="001968EC"/>
    <w:rsid w:val="00196945"/>
    <w:rsid w:val="001A1C15"/>
    <w:rsid w:val="001B3DFC"/>
    <w:rsid w:val="001B5AC5"/>
    <w:rsid w:val="001B5BB9"/>
    <w:rsid w:val="001B7BE5"/>
    <w:rsid w:val="001D0C18"/>
    <w:rsid w:val="001D45BB"/>
    <w:rsid w:val="001D4EA8"/>
    <w:rsid w:val="001E1553"/>
    <w:rsid w:val="001E7701"/>
    <w:rsid w:val="001F02B4"/>
    <w:rsid w:val="001F126D"/>
    <w:rsid w:val="001F230B"/>
    <w:rsid w:val="0020223E"/>
    <w:rsid w:val="00202575"/>
    <w:rsid w:val="00206C08"/>
    <w:rsid w:val="002079C4"/>
    <w:rsid w:val="002117BD"/>
    <w:rsid w:val="00211CBE"/>
    <w:rsid w:val="00216703"/>
    <w:rsid w:val="00216ABA"/>
    <w:rsid w:val="00223DD5"/>
    <w:rsid w:val="00232F84"/>
    <w:rsid w:val="00241E77"/>
    <w:rsid w:val="0024229E"/>
    <w:rsid w:val="00255846"/>
    <w:rsid w:val="0025596E"/>
    <w:rsid w:val="0025658F"/>
    <w:rsid w:val="00262015"/>
    <w:rsid w:val="0026598F"/>
    <w:rsid w:val="00266AE4"/>
    <w:rsid w:val="002764DB"/>
    <w:rsid w:val="00276E5B"/>
    <w:rsid w:val="002A5E35"/>
    <w:rsid w:val="002B0D36"/>
    <w:rsid w:val="002D7EC0"/>
    <w:rsid w:val="002E1C66"/>
    <w:rsid w:val="002E2574"/>
    <w:rsid w:val="002E2731"/>
    <w:rsid w:val="002E2A4F"/>
    <w:rsid w:val="002E37D2"/>
    <w:rsid w:val="002E4696"/>
    <w:rsid w:val="002E7888"/>
    <w:rsid w:val="0030080E"/>
    <w:rsid w:val="00300F7F"/>
    <w:rsid w:val="00301504"/>
    <w:rsid w:val="00305B01"/>
    <w:rsid w:val="00306C1E"/>
    <w:rsid w:val="00306E45"/>
    <w:rsid w:val="0030705E"/>
    <w:rsid w:val="00314DF9"/>
    <w:rsid w:val="00323710"/>
    <w:rsid w:val="00335C6B"/>
    <w:rsid w:val="00342010"/>
    <w:rsid w:val="003458C9"/>
    <w:rsid w:val="00354BED"/>
    <w:rsid w:val="003576BB"/>
    <w:rsid w:val="00366D8C"/>
    <w:rsid w:val="00375788"/>
    <w:rsid w:val="00375CBB"/>
    <w:rsid w:val="00376494"/>
    <w:rsid w:val="00382950"/>
    <w:rsid w:val="0038459C"/>
    <w:rsid w:val="00387C55"/>
    <w:rsid w:val="003914AA"/>
    <w:rsid w:val="00396048"/>
    <w:rsid w:val="003A1ACB"/>
    <w:rsid w:val="003A36B9"/>
    <w:rsid w:val="003A3DD4"/>
    <w:rsid w:val="003A77E0"/>
    <w:rsid w:val="003B4B87"/>
    <w:rsid w:val="003D00D4"/>
    <w:rsid w:val="003D071F"/>
    <w:rsid w:val="003D7FF3"/>
    <w:rsid w:val="003E2416"/>
    <w:rsid w:val="003E2A2B"/>
    <w:rsid w:val="003F0A6F"/>
    <w:rsid w:val="003F5C35"/>
    <w:rsid w:val="00406EAF"/>
    <w:rsid w:val="0041049D"/>
    <w:rsid w:val="00415D29"/>
    <w:rsid w:val="004241F7"/>
    <w:rsid w:val="00432AB4"/>
    <w:rsid w:val="00432BE1"/>
    <w:rsid w:val="00433B27"/>
    <w:rsid w:val="00447ED6"/>
    <w:rsid w:val="00453979"/>
    <w:rsid w:val="00461359"/>
    <w:rsid w:val="00465454"/>
    <w:rsid w:val="00473588"/>
    <w:rsid w:val="00484090"/>
    <w:rsid w:val="004870EC"/>
    <w:rsid w:val="00492218"/>
    <w:rsid w:val="00497731"/>
    <w:rsid w:val="004A30E8"/>
    <w:rsid w:val="004B5EA2"/>
    <w:rsid w:val="004C5F23"/>
    <w:rsid w:val="004D7768"/>
    <w:rsid w:val="004E071E"/>
    <w:rsid w:val="004E250E"/>
    <w:rsid w:val="004E454F"/>
    <w:rsid w:val="004E6335"/>
    <w:rsid w:val="004F68A5"/>
    <w:rsid w:val="0050373F"/>
    <w:rsid w:val="00504360"/>
    <w:rsid w:val="005069E3"/>
    <w:rsid w:val="00510CCA"/>
    <w:rsid w:val="00511C75"/>
    <w:rsid w:val="00515AC7"/>
    <w:rsid w:val="0052079E"/>
    <w:rsid w:val="005215D0"/>
    <w:rsid w:val="00521A09"/>
    <w:rsid w:val="00524FD6"/>
    <w:rsid w:val="0053314F"/>
    <w:rsid w:val="0053472A"/>
    <w:rsid w:val="00535256"/>
    <w:rsid w:val="00540500"/>
    <w:rsid w:val="0054694D"/>
    <w:rsid w:val="00563428"/>
    <w:rsid w:val="00577429"/>
    <w:rsid w:val="005821B2"/>
    <w:rsid w:val="00582E7D"/>
    <w:rsid w:val="00590972"/>
    <w:rsid w:val="0059116F"/>
    <w:rsid w:val="005940EC"/>
    <w:rsid w:val="00597535"/>
    <w:rsid w:val="005A1345"/>
    <w:rsid w:val="005A6CC5"/>
    <w:rsid w:val="005B04CD"/>
    <w:rsid w:val="005B2EEC"/>
    <w:rsid w:val="005B4CFF"/>
    <w:rsid w:val="005B6255"/>
    <w:rsid w:val="005C4CE1"/>
    <w:rsid w:val="005C5832"/>
    <w:rsid w:val="005D0D46"/>
    <w:rsid w:val="005D2E75"/>
    <w:rsid w:val="005D3A68"/>
    <w:rsid w:val="005D6819"/>
    <w:rsid w:val="005E324A"/>
    <w:rsid w:val="005E4BA4"/>
    <w:rsid w:val="005E4BB5"/>
    <w:rsid w:val="005E6D94"/>
    <w:rsid w:val="005F3F19"/>
    <w:rsid w:val="00610DCB"/>
    <w:rsid w:val="006115C6"/>
    <w:rsid w:val="0061260C"/>
    <w:rsid w:val="00625BF3"/>
    <w:rsid w:val="00630A8C"/>
    <w:rsid w:val="00631186"/>
    <w:rsid w:val="006377F4"/>
    <w:rsid w:val="00651B36"/>
    <w:rsid w:val="00663BDF"/>
    <w:rsid w:val="006643E6"/>
    <w:rsid w:val="00671495"/>
    <w:rsid w:val="00672B64"/>
    <w:rsid w:val="006748E3"/>
    <w:rsid w:val="00674D3B"/>
    <w:rsid w:val="00681080"/>
    <w:rsid w:val="00683954"/>
    <w:rsid w:val="00683F19"/>
    <w:rsid w:val="006849F7"/>
    <w:rsid w:val="00685BDD"/>
    <w:rsid w:val="006865B4"/>
    <w:rsid w:val="0068672E"/>
    <w:rsid w:val="00691CD4"/>
    <w:rsid w:val="006A3B99"/>
    <w:rsid w:val="006A6DA4"/>
    <w:rsid w:val="006A7D6F"/>
    <w:rsid w:val="006B4FFB"/>
    <w:rsid w:val="006C2D26"/>
    <w:rsid w:val="006C574C"/>
    <w:rsid w:val="006D123E"/>
    <w:rsid w:val="006D7394"/>
    <w:rsid w:val="006E3153"/>
    <w:rsid w:val="006E438B"/>
    <w:rsid w:val="006E5A51"/>
    <w:rsid w:val="006F3054"/>
    <w:rsid w:val="006F4660"/>
    <w:rsid w:val="006F7666"/>
    <w:rsid w:val="00703575"/>
    <w:rsid w:val="00714706"/>
    <w:rsid w:val="00717EC8"/>
    <w:rsid w:val="00722926"/>
    <w:rsid w:val="007259CE"/>
    <w:rsid w:val="00732C1B"/>
    <w:rsid w:val="00751750"/>
    <w:rsid w:val="00753FBC"/>
    <w:rsid w:val="00766BA2"/>
    <w:rsid w:val="0077143F"/>
    <w:rsid w:val="00780ACF"/>
    <w:rsid w:val="00794324"/>
    <w:rsid w:val="00795D26"/>
    <w:rsid w:val="007A1E3F"/>
    <w:rsid w:val="007B0335"/>
    <w:rsid w:val="007B09F4"/>
    <w:rsid w:val="007D077E"/>
    <w:rsid w:val="007D0797"/>
    <w:rsid w:val="007E5143"/>
    <w:rsid w:val="007E5814"/>
    <w:rsid w:val="007F10B4"/>
    <w:rsid w:val="008022EA"/>
    <w:rsid w:val="00804AB9"/>
    <w:rsid w:val="008077F0"/>
    <w:rsid w:val="008151A3"/>
    <w:rsid w:val="0082184A"/>
    <w:rsid w:val="00825654"/>
    <w:rsid w:val="00830362"/>
    <w:rsid w:val="00831333"/>
    <w:rsid w:val="00831EDB"/>
    <w:rsid w:val="00836361"/>
    <w:rsid w:val="00841F30"/>
    <w:rsid w:val="00847D20"/>
    <w:rsid w:val="00857969"/>
    <w:rsid w:val="00857A84"/>
    <w:rsid w:val="008724A1"/>
    <w:rsid w:val="00881B8E"/>
    <w:rsid w:val="00881E9A"/>
    <w:rsid w:val="00890529"/>
    <w:rsid w:val="00890A3E"/>
    <w:rsid w:val="00890B28"/>
    <w:rsid w:val="008A4A06"/>
    <w:rsid w:val="008B487B"/>
    <w:rsid w:val="008C1812"/>
    <w:rsid w:val="008D2C83"/>
    <w:rsid w:val="008D7A68"/>
    <w:rsid w:val="008E75D1"/>
    <w:rsid w:val="008F77E4"/>
    <w:rsid w:val="00900FCF"/>
    <w:rsid w:val="00902483"/>
    <w:rsid w:val="009121D5"/>
    <w:rsid w:val="00914C81"/>
    <w:rsid w:val="0091659F"/>
    <w:rsid w:val="00921C4E"/>
    <w:rsid w:val="00922ED9"/>
    <w:rsid w:val="00927C80"/>
    <w:rsid w:val="00933730"/>
    <w:rsid w:val="00942D6E"/>
    <w:rsid w:val="00945DF9"/>
    <w:rsid w:val="00947AA1"/>
    <w:rsid w:val="009513BE"/>
    <w:rsid w:val="00953D9F"/>
    <w:rsid w:val="0095483C"/>
    <w:rsid w:val="00973F33"/>
    <w:rsid w:val="009836D0"/>
    <w:rsid w:val="00997EE1"/>
    <w:rsid w:val="009A59D3"/>
    <w:rsid w:val="009A609B"/>
    <w:rsid w:val="009B1250"/>
    <w:rsid w:val="009B47D1"/>
    <w:rsid w:val="009B5526"/>
    <w:rsid w:val="009C15FD"/>
    <w:rsid w:val="009C41EB"/>
    <w:rsid w:val="009C73F3"/>
    <w:rsid w:val="009D1689"/>
    <w:rsid w:val="009D3428"/>
    <w:rsid w:val="009D422E"/>
    <w:rsid w:val="009F08E4"/>
    <w:rsid w:val="00A006E4"/>
    <w:rsid w:val="00A0075A"/>
    <w:rsid w:val="00A01B1B"/>
    <w:rsid w:val="00A14098"/>
    <w:rsid w:val="00A14F72"/>
    <w:rsid w:val="00A202F6"/>
    <w:rsid w:val="00A218E9"/>
    <w:rsid w:val="00A218FA"/>
    <w:rsid w:val="00A35E5D"/>
    <w:rsid w:val="00A41D17"/>
    <w:rsid w:val="00A41E08"/>
    <w:rsid w:val="00A42487"/>
    <w:rsid w:val="00A4749E"/>
    <w:rsid w:val="00A47E87"/>
    <w:rsid w:val="00A55CF2"/>
    <w:rsid w:val="00A564AA"/>
    <w:rsid w:val="00A63EB2"/>
    <w:rsid w:val="00A662D9"/>
    <w:rsid w:val="00A670A4"/>
    <w:rsid w:val="00A7443B"/>
    <w:rsid w:val="00A762C2"/>
    <w:rsid w:val="00A83825"/>
    <w:rsid w:val="00A85871"/>
    <w:rsid w:val="00A94C46"/>
    <w:rsid w:val="00AA243F"/>
    <w:rsid w:val="00AB2279"/>
    <w:rsid w:val="00AC2D7C"/>
    <w:rsid w:val="00AC3241"/>
    <w:rsid w:val="00AC5305"/>
    <w:rsid w:val="00AC6189"/>
    <w:rsid w:val="00AD0D3A"/>
    <w:rsid w:val="00AD275B"/>
    <w:rsid w:val="00AD3C9C"/>
    <w:rsid w:val="00AD694D"/>
    <w:rsid w:val="00AE184A"/>
    <w:rsid w:val="00AE23B7"/>
    <w:rsid w:val="00AE285E"/>
    <w:rsid w:val="00AE2E79"/>
    <w:rsid w:val="00AE65FE"/>
    <w:rsid w:val="00AF09D8"/>
    <w:rsid w:val="00AF3F3D"/>
    <w:rsid w:val="00AF4860"/>
    <w:rsid w:val="00B11EAE"/>
    <w:rsid w:val="00B1410D"/>
    <w:rsid w:val="00B14377"/>
    <w:rsid w:val="00B24294"/>
    <w:rsid w:val="00B261A7"/>
    <w:rsid w:val="00B31995"/>
    <w:rsid w:val="00B35296"/>
    <w:rsid w:val="00B43954"/>
    <w:rsid w:val="00B516CF"/>
    <w:rsid w:val="00B56A8C"/>
    <w:rsid w:val="00B5790C"/>
    <w:rsid w:val="00B634D3"/>
    <w:rsid w:val="00B65C70"/>
    <w:rsid w:val="00B711B0"/>
    <w:rsid w:val="00B71CE9"/>
    <w:rsid w:val="00B72D7B"/>
    <w:rsid w:val="00B842FE"/>
    <w:rsid w:val="00B87C78"/>
    <w:rsid w:val="00B93874"/>
    <w:rsid w:val="00B952FF"/>
    <w:rsid w:val="00BA4AF5"/>
    <w:rsid w:val="00BA5E1E"/>
    <w:rsid w:val="00BB4DCF"/>
    <w:rsid w:val="00BB647E"/>
    <w:rsid w:val="00BC3831"/>
    <w:rsid w:val="00BC6D6D"/>
    <w:rsid w:val="00BD460E"/>
    <w:rsid w:val="00BE2FD0"/>
    <w:rsid w:val="00C00061"/>
    <w:rsid w:val="00C015BF"/>
    <w:rsid w:val="00C06733"/>
    <w:rsid w:val="00C10895"/>
    <w:rsid w:val="00C11DD8"/>
    <w:rsid w:val="00C34279"/>
    <w:rsid w:val="00C42891"/>
    <w:rsid w:val="00C46F8C"/>
    <w:rsid w:val="00C528D5"/>
    <w:rsid w:val="00C563C9"/>
    <w:rsid w:val="00C61596"/>
    <w:rsid w:val="00C6212A"/>
    <w:rsid w:val="00C65269"/>
    <w:rsid w:val="00C70D58"/>
    <w:rsid w:val="00C72F52"/>
    <w:rsid w:val="00C820D4"/>
    <w:rsid w:val="00C90086"/>
    <w:rsid w:val="00CA3AC3"/>
    <w:rsid w:val="00CA492B"/>
    <w:rsid w:val="00CB05B0"/>
    <w:rsid w:val="00CB06A5"/>
    <w:rsid w:val="00CB0AD6"/>
    <w:rsid w:val="00CB4958"/>
    <w:rsid w:val="00CB6842"/>
    <w:rsid w:val="00CC134F"/>
    <w:rsid w:val="00CD3AB3"/>
    <w:rsid w:val="00CD7570"/>
    <w:rsid w:val="00CE0F4B"/>
    <w:rsid w:val="00CE2208"/>
    <w:rsid w:val="00CE29C6"/>
    <w:rsid w:val="00CF6744"/>
    <w:rsid w:val="00D0247E"/>
    <w:rsid w:val="00D06C40"/>
    <w:rsid w:val="00D10780"/>
    <w:rsid w:val="00D12B13"/>
    <w:rsid w:val="00D14770"/>
    <w:rsid w:val="00D156A7"/>
    <w:rsid w:val="00D200CC"/>
    <w:rsid w:val="00D31325"/>
    <w:rsid w:val="00D3151D"/>
    <w:rsid w:val="00D32636"/>
    <w:rsid w:val="00D32E02"/>
    <w:rsid w:val="00D36AA2"/>
    <w:rsid w:val="00D37FF5"/>
    <w:rsid w:val="00D406A2"/>
    <w:rsid w:val="00D4337E"/>
    <w:rsid w:val="00D43A68"/>
    <w:rsid w:val="00D57E51"/>
    <w:rsid w:val="00D64B7F"/>
    <w:rsid w:val="00D96AFC"/>
    <w:rsid w:val="00DA1562"/>
    <w:rsid w:val="00DB2AB4"/>
    <w:rsid w:val="00DC17AA"/>
    <w:rsid w:val="00DC34D8"/>
    <w:rsid w:val="00DC3D10"/>
    <w:rsid w:val="00DD4448"/>
    <w:rsid w:val="00DD5649"/>
    <w:rsid w:val="00DE7564"/>
    <w:rsid w:val="00E05110"/>
    <w:rsid w:val="00E056E5"/>
    <w:rsid w:val="00E05FD5"/>
    <w:rsid w:val="00E07251"/>
    <w:rsid w:val="00E11070"/>
    <w:rsid w:val="00E14BE1"/>
    <w:rsid w:val="00E15FD7"/>
    <w:rsid w:val="00E1673F"/>
    <w:rsid w:val="00E16DE8"/>
    <w:rsid w:val="00E24E1B"/>
    <w:rsid w:val="00E346FE"/>
    <w:rsid w:val="00E42F5F"/>
    <w:rsid w:val="00E45545"/>
    <w:rsid w:val="00E55C1E"/>
    <w:rsid w:val="00E604C6"/>
    <w:rsid w:val="00E639C9"/>
    <w:rsid w:val="00E67219"/>
    <w:rsid w:val="00E75733"/>
    <w:rsid w:val="00E76EC4"/>
    <w:rsid w:val="00E85D99"/>
    <w:rsid w:val="00EA145F"/>
    <w:rsid w:val="00EA1EC9"/>
    <w:rsid w:val="00EA7D92"/>
    <w:rsid w:val="00EB0374"/>
    <w:rsid w:val="00EB326A"/>
    <w:rsid w:val="00EB4420"/>
    <w:rsid w:val="00EB44B6"/>
    <w:rsid w:val="00EB7FDE"/>
    <w:rsid w:val="00EC4354"/>
    <w:rsid w:val="00EC4505"/>
    <w:rsid w:val="00ED0B01"/>
    <w:rsid w:val="00ED2008"/>
    <w:rsid w:val="00ED4F50"/>
    <w:rsid w:val="00EE374F"/>
    <w:rsid w:val="00EF56CC"/>
    <w:rsid w:val="00EF6C7F"/>
    <w:rsid w:val="00F027A1"/>
    <w:rsid w:val="00F1055E"/>
    <w:rsid w:val="00F12B8B"/>
    <w:rsid w:val="00F27546"/>
    <w:rsid w:val="00F316EA"/>
    <w:rsid w:val="00F31C1F"/>
    <w:rsid w:val="00F371FE"/>
    <w:rsid w:val="00F3723A"/>
    <w:rsid w:val="00F43B5E"/>
    <w:rsid w:val="00F4462A"/>
    <w:rsid w:val="00F50E6C"/>
    <w:rsid w:val="00F5404C"/>
    <w:rsid w:val="00F66008"/>
    <w:rsid w:val="00F67B77"/>
    <w:rsid w:val="00F701D5"/>
    <w:rsid w:val="00F73967"/>
    <w:rsid w:val="00F82DB0"/>
    <w:rsid w:val="00F83C28"/>
    <w:rsid w:val="00F86153"/>
    <w:rsid w:val="00F94C8A"/>
    <w:rsid w:val="00F9506B"/>
    <w:rsid w:val="00F9687B"/>
    <w:rsid w:val="00FA23A5"/>
    <w:rsid w:val="00FB16D4"/>
    <w:rsid w:val="00FB2CB8"/>
    <w:rsid w:val="00FB62BD"/>
    <w:rsid w:val="00FC3DD5"/>
    <w:rsid w:val="00FD3870"/>
    <w:rsid w:val="00FD77A5"/>
    <w:rsid w:val="00FE725A"/>
    <w:rsid w:val="00FF2EFC"/>
    <w:rsid w:val="00FF68CD"/>
    <w:rsid w:val="03111C78"/>
    <w:rsid w:val="03B46551"/>
    <w:rsid w:val="091E6810"/>
    <w:rsid w:val="0A3138EE"/>
    <w:rsid w:val="0E3D0093"/>
    <w:rsid w:val="0F262C14"/>
    <w:rsid w:val="10E9592E"/>
    <w:rsid w:val="115E6148"/>
    <w:rsid w:val="11A838D5"/>
    <w:rsid w:val="21FF1C17"/>
    <w:rsid w:val="23F234E2"/>
    <w:rsid w:val="2B733072"/>
    <w:rsid w:val="37BA0A23"/>
    <w:rsid w:val="380A44B9"/>
    <w:rsid w:val="3CA11AFD"/>
    <w:rsid w:val="3FE464DB"/>
    <w:rsid w:val="40451D56"/>
    <w:rsid w:val="465C2870"/>
    <w:rsid w:val="499E328E"/>
    <w:rsid w:val="4E35445A"/>
    <w:rsid w:val="509A75BC"/>
    <w:rsid w:val="53223ADF"/>
    <w:rsid w:val="5E970080"/>
    <w:rsid w:val="5FF46451"/>
    <w:rsid w:val="67B75498"/>
    <w:rsid w:val="6FAE4F45"/>
    <w:rsid w:val="739D39AB"/>
    <w:rsid w:val="7DA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65693"/>
  <w14:defaultImageDpi w14:val="300"/>
  <w15:docId w15:val="{9D9CF270-6EEC-4A60-9C59-4AD81AC7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widowControl/>
      <w:numPr>
        <w:numId w:val="1"/>
      </w:numPr>
      <w:tabs>
        <w:tab w:val="left" w:pos="2835"/>
      </w:tabs>
      <w:spacing w:before="260" w:after="260" w:line="416" w:lineRule="auto"/>
      <w:jc w:val="center"/>
      <w:outlineLvl w:val="1"/>
    </w:pPr>
    <w:rPr>
      <w:rFonts w:ascii="Arial" w:eastAsia="黑体" w:hAnsi="Arial" w:cs="宋体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pPr>
      <w:jc w:val="left"/>
    </w:pPr>
  </w:style>
  <w:style w:type="paragraph" w:styleId="a8">
    <w:name w:val="Document Map"/>
    <w:basedOn w:val="a0"/>
    <w:link w:val="a9"/>
    <w:uiPriority w:val="99"/>
    <w:semiHidden/>
    <w:unhideWhenUsed/>
    <w:qFormat/>
    <w:rPr>
      <w:rFonts w:ascii="Heiti SC Light" w:eastAsia="Heiti SC Light"/>
    </w:rPr>
  </w:style>
  <w:style w:type="paragraph" w:styleId="aa">
    <w:name w:val="Balloon Text"/>
    <w:basedOn w:val="a0"/>
    <w:link w:val="ab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c">
    <w:name w:val="annotation reference"/>
    <w:basedOn w:val="a1"/>
    <w:uiPriority w:val="99"/>
    <w:semiHidden/>
    <w:unhideWhenUsed/>
    <w:rPr>
      <w:sz w:val="21"/>
      <w:szCs w:val="21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宋体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paragraph" w:styleId="ad">
    <w:name w:val="List Paragraph"/>
    <w:basedOn w:val="a0"/>
    <w:uiPriority w:val="34"/>
    <w:qFormat/>
    <w:pPr>
      <w:ind w:firstLineChars="200" w:firstLine="420"/>
    </w:pPr>
  </w:style>
  <w:style w:type="character" w:customStyle="1" w:styleId="ab">
    <w:name w:val="批注框文本 字符"/>
    <w:basedOn w:val="a1"/>
    <w:link w:val="aa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Heiti SC Light" w:eastAsia="Heiti SC Light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paragraph" w:customStyle="1" w:styleId="a">
    <w:name w:val="例程代码（带行号）"/>
    <w:basedOn w:val="a0"/>
    <w:qFormat/>
    <w:pPr>
      <w:numPr>
        <w:numId w:val="2"/>
      </w:numPr>
      <w:shd w:val="clear" w:color="auto" w:fill="E0E0E0"/>
      <w:tabs>
        <w:tab w:val="left" w:pos="0"/>
      </w:tabs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1例程代码（无行号）"/>
    <w:basedOn w:val="a0"/>
    <w:qFormat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  <w:style w:type="character" w:customStyle="1" w:styleId="a7">
    <w:name w:val="批注文字 字符"/>
    <w:basedOn w:val="a1"/>
    <w:link w:val="a5"/>
    <w:uiPriority w:val="99"/>
    <w:semiHidden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2549</Words>
  <Characters>14530</Characters>
  <Application>Microsoft Office Word</Application>
  <DocSecurity>0</DocSecurity>
  <Lines>121</Lines>
  <Paragraphs>34</Paragraphs>
  <ScaleCrop>false</ScaleCrop>
  <Company>传智播客</Company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美云 高</dc:creator>
  <cp:lastModifiedBy>hp</cp:lastModifiedBy>
  <cp:revision>498</cp:revision>
  <dcterms:created xsi:type="dcterms:W3CDTF">2017-03-07T01:01:00Z</dcterms:created>
  <dcterms:modified xsi:type="dcterms:W3CDTF">2023-06-14T02:24:00Z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